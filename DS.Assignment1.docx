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ins w:id="1" w:author="HP hp" w:date="2023-11-28T21:12:00Z"/>
        </w:trPr>
        <w:tc>
          <w:tcPr>
            <w:tcW w:w="4510" w:type="dxa"/>
            <w:vAlign w:val="bottom"/>
          </w:tcPr>
          <w:p w14:paraId="327A341B" w14:textId="77777777" w:rsidR="00266B62" w:rsidRPr="00707DE3" w:rsidRDefault="00266B62" w:rsidP="00707DE3">
            <w:pPr>
              <w:rPr>
                <w:ins w:id="2" w:author="HP hp" w:date="2023-11-28T21:12:00Z"/>
                <w:rFonts w:ascii="Times New Roman" w:hAnsi="Times New Roman" w:cs="Times New Roman"/>
                <w:sz w:val="28"/>
                <w:szCs w:val="28"/>
              </w:rPr>
            </w:pPr>
            <w:ins w:id="3" w:author="HP hp" w:date="2023-11-28T21:12:00Z">
              <w:r w:rsidRPr="00707DE3">
                <w:rPr>
                  <w:rFonts w:ascii="Times New Roman" w:hAnsi="Times New Roman" w:cs="Times New Roman"/>
                  <w:sz w:val="28"/>
                  <w:szCs w:val="28"/>
                </w:rPr>
                <w:t>Activity</w:t>
              </w:r>
            </w:ins>
          </w:p>
        </w:tc>
        <w:tc>
          <w:tcPr>
            <w:tcW w:w="4510" w:type="dxa"/>
          </w:tcPr>
          <w:p w14:paraId="152DAD2E" w14:textId="77777777" w:rsidR="00266B62" w:rsidRPr="00707DE3" w:rsidRDefault="00266B62" w:rsidP="00707DE3">
            <w:pPr>
              <w:rPr>
                <w:ins w:id="4" w:author="HP hp" w:date="2023-11-28T21:12:00Z"/>
                <w:rFonts w:ascii="Times New Roman" w:hAnsi="Times New Roman" w:cs="Times New Roman"/>
                <w:sz w:val="28"/>
                <w:szCs w:val="28"/>
              </w:rPr>
            </w:pPr>
            <w:ins w:id="5" w:author="HP hp" w:date="2023-11-28T21:12:00Z">
              <w:r w:rsidRPr="00707DE3">
                <w:rPr>
                  <w:rFonts w:ascii="Times New Roman" w:hAnsi="Times New Roman" w:cs="Times New Roman"/>
                  <w:sz w:val="28"/>
                  <w:szCs w:val="28"/>
                </w:rPr>
                <w:t>Data Type</w:t>
              </w:r>
            </w:ins>
          </w:p>
        </w:tc>
      </w:tr>
      <w:tr w:rsidR="00266B62" w:rsidRPr="00707DE3" w14:paraId="17D80901" w14:textId="77777777" w:rsidTr="00FF509F">
        <w:trPr>
          <w:trHeight w:val="357"/>
          <w:ins w:id="6" w:author="HP hp" w:date="2023-11-28T21:12:00Z"/>
        </w:trPr>
        <w:tc>
          <w:tcPr>
            <w:tcW w:w="4510" w:type="dxa"/>
            <w:vAlign w:val="bottom"/>
          </w:tcPr>
          <w:p w14:paraId="44FC3FC2" w14:textId="77777777" w:rsidR="00266B62" w:rsidRPr="00707DE3" w:rsidRDefault="00266B62" w:rsidP="00707DE3">
            <w:pPr>
              <w:rPr>
                <w:ins w:id="7" w:author="HP hp" w:date="2023-11-28T21:12:00Z"/>
                <w:rFonts w:ascii="Times New Roman" w:hAnsi="Times New Roman" w:cs="Times New Roman"/>
                <w:sz w:val="28"/>
                <w:szCs w:val="28"/>
              </w:rPr>
            </w:pPr>
            <w:ins w:id="8" w:author="HP hp" w:date="2023-11-28T21:12:00Z">
              <w:r w:rsidRPr="00707DE3">
                <w:rPr>
                  <w:rFonts w:ascii="Times New Roman" w:hAnsi="Times New Roman" w:cs="Times New Roman"/>
                  <w:sz w:val="28"/>
                  <w:szCs w:val="28"/>
                </w:rPr>
                <w:t>Number of beatings from Wife</w:t>
              </w:r>
            </w:ins>
          </w:p>
        </w:tc>
        <w:tc>
          <w:tcPr>
            <w:tcW w:w="4510" w:type="dxa"/>
          </w:tcPr>
          <w:p w14:paraId="1C26CECB" w14:textId="49B250AA" w:rsidR="00910C57" w:rsidRPr="00707DE3" w:rsidRDefault="00910C57" w:rsidP="00707DE3">
            <w:pPr>
              <w:rPr>
                <w:ins w:id="9" w:author="HP hp" w:date="2023-11-28T21:12:00Z"/>
                <w:rFonts w:ascii="Times New Roman" w:hAnsi="Times New Roman" w:cs="Times New Roman"/>
                <w:sz w:val="28"/>
                <w:szCs w:val="28"/>
              </w:rPr>
            </w:pPr>
            <w:proofErr w:type="gramStart"/>
            <w:ins w:id="10" w:author="HP hp" w:date="2023-11-28T21:12:00Z">
              <w:r>
                <w:rPr>
                  <w:rFonts w:ascii="Times New Roman" w:hAnsi="Times New Roman" w:cs="Times New Roman"/>
                  <w:sz w:val="28"/>
                  <w:szCs w:val="28"/>
                </w:rPr>
                <w:t>Discrete(</w:t>
              </w:r>
              <w:proofErr w:type="gramEnd"/>
              <w:r>
                <w:rPr>
                  <w:rFonts w:ascii="Times New Roman" w:hAnsi="Times New Roman" w:cs="Times New Roman"/>
                  <w:sz w:val="28"/>
                  <w:szCs w:val="28"/>
                </w:rPr>
                <w:t>Countable datatype)</w:t>
              </w:r>
            </w:ins>
          </w:p>
        </w:tc>
      </w:tr>
      <w:tr w:rsidR="00266B62" w:rsidRPr="00707DE3" w14:paraId="35A7433F" w14:textId="77777777" w:rsidTr="00FF509F">
        <w:trPr>
          <w:trHeight w:val="372"/>
          <w:ins w:id="11" w:author="HP hp" w:date="2023-11-28T21:12:00Z"/>
        </w:trPr>
        <w:tc>
          <w:tcPr>
            <w:tcW w:w="4510" w:type="dxa"/>
            <w:vAlign w:val="bottom"/>
          </w:tcPr>
          <w:p w14:paraId="55DE3B3C" w14:textId="77777777" w:rsidR="00266B62" w:rsidRPr="00707DE3" w:rsidRDefault="00266B62" w:rsidP="00707DE3">
            <w:pPr>
              <w:rPr>
                <w:ins w:id="12" w:author="HP hp" w:date="2023-11-28T21:12:00Z"/>
                <w:rFonts w:ascii="Times New Roman" w:hAnsi="Times New Roman" w:cs="Times New Roman"/>
                <w:sz w:val="28"/>
                <w:szCs w:val="28"/>
              </w:rPr>
            </w:pPr>
            <w:ins w:id="13" w:author="HP hp" w:date="2023-11-28T21:12:00Z">
              <w:r w:rsidRPr="00707DE3">
                <w:rPr>
                  <w:rFonts w:ascii="Times New Roman" w:hAnsi="Times New Roman" w:cs="Times New Roman"/>
                  <w:sz w:val="28"/>
                  <w:szCs w:val="28"/>
                </w:rPr>
                <w:t>Results of rolling a dice</w:t>
              </w:r>
            </w:ins>
          </w:p>
        </w:tc>
        <w:tc>
          <w:tcPr>
            <w:tcW w:w="4510" w:type="dxa"/>
          </w:tcPr>
          <w:p w14:paraId="49935EC3" w14:textId="7B517F53" w:rsidR="00266B62" w:rsidRPr="00707DE3" w:rsidRDefault="00910C57" w:rsidP="00707DE3">
            <w:pPr>
              <w:rPr>
                <w:ins w:id="14" w:author="HP hp" w:date="2023-11-28T21:12:00Z"/>
                <w:rFonts w:ascii="Times New Roman" w:hAnsi="Times New Roman" w:cs="Times New Roman"/>
                <w:sz w:val="28"/>
                <w:szCs w:val="28"/>
              </w:rPr>
            </w:pPr>
            <w:proofErr w:type="gramStart"/>
            <w:ins w:id="15" w:author="HP hp" w:date="2023-11-28T21:12:00Z">
              <w:r>
                <w:rPr>
                  <w:rFonts w:ascii="Times New Roman" w:hAnsi="Times New Roman" w:cs="Times New Roman"/>
                  <w:sz w:val="28"/>
                  <w:szCs w:val="28"/>
                </w:rPr>
                <w:t>Discrete(</w:t>
              </w:r>
              <w:proofErr w:type="gramEnd"/>
              <w:r>
                <w:rPr>
                  <w:rFonts w:ascii="Times New Roman" w:hAnsi="Times New Roman" w:cs="Times New Roman"/>
                  <w:sz w:val="28"/>
                  <w:szCs w:val="28"/>
                </w:rPr>
                <w:t>Countable datatype)</w:t>
              </w:r>
            </w:ins>
          </w:p>
        </w:tc>
      </w:tr>
      <w:tr w:rsidR="00266B62" w:rsidRPr="00707DE3" w14:paraId="372B73BD" w14:textId="77777777" w:rsidTr="00FF509F">
        <w:trPr>
          <w:trHeight w:val="372"/>
          <w:ins w:id="16" w:author="HP hp" w:date="2023-11-28T21:12:00Z"/>
        </w:trPr>
        <w:tc>
          <w:tcPr>
            <w:tcW w:w="4510" w:type="dxa"/>
            <w:vAlign w:val="bottom"/>
          </w:tcPr>
          <w:p w14:paraId="6CCB8AA5" w14:textId="77777777" w:rsidR="00266B62" w:rsidRPr="00707DE3" w:rsidRDefault="00266B62" w:rsidP="00707DE3">
            <w:pPr>
              <w:rPr>
                <w:ins w:id="17" w:author="HP hp" w:date="2023-11-28T21:12:00Z"/>
                <w:rFonts w:ascii="Times New Roman" w:hAnsi="Times New Roman" w:cs="Times New Roman"/>
                <w:sz w:val="28"/>
                <w:szCs w:val="28"/>
              </w:rPr>
            </w:pPr>
            <w:ins w:id="18" w:author="HP hp" w:date="2023-11-28T21:12:00Z">
              <w:r w:rsidRPr="00707DE3">
                <w:rPr>
                  <w:rFonts w:ascii="Times New Roman" w:hAnsi="Times New Roman" w:cs="Times New Roman"/>
                  <w:sz w:val="28"/>
                  <w:szCs w:val="28"/>
                </w:rPr>
                <w:t>Weight of a person</w:t>
              </w:r>
            </w:ins>
          </w:p>
        </w:tc>
        <w:tc>
          <w:tcPr>
            <w:tcW w:w="4510" w:type="dxa"/>
          </w:tcPr>
          <w:p w14:paraId="5792D613" w14:textId="795F96FB" w:rsidR="00266B62" w:rsidRPr="00707DE3" w:rsidRDefault="00910C57" w:rsidP="00707DE3">
            <w:pPr>
              <w:rPr>
                <w:ins w:id="19" w:author="HP hp" w:date="2023-11-28T21:12:00Z"/>
                <w:rFonts w:ascii="Times New Roman" w:hAnsi="Times New Roman" w:cs="Times New Roman"/>
                <w:sz w:val="28"/>
                <w:szCs w:val="28"/>
              </w:rPr>
            </w:pPr>
            <w:ins w:id="20" w:author="HP hp" w:date="2023-11-28T21:12:00Z">
              <w:r>
                <w:rPr>
                  <w:rFonts w:ascii="Times New Roman" w:hAnsi="Times New Roman" w:cs="Times New Roman"/>
                  <w:sz w:val="28"/>
                  <w:szCs w:val="28"/>
                </w:rPr>
                <w:t>Continuous datatype</w:t>
              </w:r>
            </w:ins>
          </w:p>
        </w:tc>
      </w:tr>
      <w:tr w:rsidR="00910C57" w:rsidRPr="00707DE3" w14:paraId="32A1676C" w14:textId="77777777" w:rsidTr="00FF509F">
        <w:trPr>
          <w:trHeight w:val="372"/>
          <w:ins w:id="21" w:author="HP hp" w:date="2023-11-28T21:12:00Z"/>
        </w:trPr>
        <w:tc>
          <w:tcPr>
            <w:tcW w:w="4510" w:type="dxa"/>
            <w:vAlign w:val="bottom"/>
          </w:tcPr>
          <w:p w14:paraId="1903F586" w14:textId="77777777" w:rsidR="00910C57" w:rsidRPr="00707DE3" w:rsidRDefault="00910C57" w:rsidP="00910C57">
            <w:pPr>
              <w:rPr>
                <w:ins w:id="22" w:author="HP hp" w:date="2023-11-28T21:12:00Z"/>
                <w:rFonts w:ascii="Times New Roman" w:hAnsi="Times New Roman" w:cs="Times New Roman"/>
                <w:sz w:val="28"/>
                <w:szCs w:val="28"/>
              </w:rPr>
            </w:pPr>
            <w:ins w:id="23" w:author="HP hp" w:date="2023-11-28T21:12:00Z">
              <w:r w:rsidRPr="00707DE3">
                <w:rPr>
                  <w:rFonts w:ascii="Times New Roman" w:hAnsi="Times New Roman" w:cs="Times New Roman"/>
                  <w:sz w:val="28"/>
                  <w:szCs w:val="28"/>
                </w:rPr>
                <w:t>Weight of Gold</w:t>
              </w:r>
            </w:ins>
          </w:p>
        </w:tc>
        <w:tc>
          <w:tcPr>
            <w:tcW w:w="4510" w:type="dxa"/>
          </w:tcPr>
          <w:p w14:paraId="47EEE3AE" w14:textId="190860A8" w:rsidR="00910C57" w:rsidRPr="00707DE3" w:rsidRDefault="00910C57" w:rsidP="00910C57">
            <w:pPr>
              <w:rPr>
                <w:ins w:id="24" w:author="HP hp" w:date="2023-11-28T21:12:00Z"/>
                <w:rFonts w:ascii="Times New Roman" w:hAnsi="Times New Roman" w:cs="Times New Roman"/>
                <w:sz w:val="28"/>
                <w:szCs w:val="28"/>
              </w:rPr>
            </w:pPr>
            <w:ins w:id="25" w:author="HP hp" w:date="2023-11-28T21:12:00Z">
              <w:r>
                <w:rPr>
                  <w:rFonts w:ascii="Times New Roman" w:hAnsi="Times New Roman" w:cs="Times New Roman"/>
                  <w:sz w:val="28"/>
                  <w:szCs w:val="28"/>
                </w:rPr>
                <w:t>Continuous datatype</w:t>
              </w:r>
            </w:ins>
          </w:p>
        </w:tc>
      </w:tr>
      <w:tr w:rsidR="00910C57" w:rsidRPr="00707DE3" w14:paraId="109F7122" w14:textId="77777777" w:rsidTr="00FF509F">
        <w:trPr>
          <w:trHeight w:val="357"/>
          <w:ins w:id="26" w:author="HP hp" w:date="2023-11-28T21:12:00Z"/>
        </w:trPr>
        <w:tc>
          <w:tcPr>
            <w:tcW w:w="4510" w:type="dxa"/>
            <w:vAlign w:val="bottom"/>
          </w:tcPr>
          <w:p w14:paraId="75097292" w14:textId="77777777" w:rsidR="00910C57" w:rsidRPr="00707DE3" w:rsidRDefault="00910C57" w:rsidP="00910C57">
            <w:pPr>
              <w:rPr>
                <w:ins w:id="27" w:author="HP hp" w:date="2023-11-28T21:12:00Z"/>
                <w:rFonts w:ascii="Times New Roman" w:hAnsi="Times New Roman" w:cs="Times New Roman"/>
                <w:sz w:val="28"/>
                <w:szCs w:val="28"/>
              </w:rPr>
            </w:pPr>
            <w:ins w:id="28" w:author="HP hp" w:date="2023-11-28T21:12:00Z">
              <w:r w:rsidRPr="00707DE3">
                <w:rPr>
                  <w:rFonts w:ascii="Times New Roman" w:hAnsi="Times New Roman" w:cs="Times New Roman"/>
                  <w:sz w:val="28"/>
                  <w:szCs w:val="28"/>
                </w:rPr>
                <w:t>Distance between two places</w:t>
              </w:r>
            </w:ins>
          </w:p>
        </w:tc>
        <w:tc>
          <w:tcPr>
            <w:tcW w:w="4510" w:type="dxa"/>
          </w:tcPr>
          <w:p w14:paraId="067D512A" w14:textId="711D5D3E" w:rsidR="00910C57" w:rsidRPr="00707DE3" w:rsidRDefault="00910C57" w:rsidP="00910C57">
            <w:pPr>
              <w:rPr>
                <w:ins w:id="29" w:author="HP hp" w:date="2023-11-28T21:12:00Z"/>
                <w:rFonts w:ascii="Times New Roman" w:hAnsi="Times New Roman" w:cs="Times New Roman"/>
                <w:sz w:val="28"/>
                <w:szCs w:val="28"/>
              </w:rPr>
            </w:pPr>
            <w:ins w:id="30" w:author="HP hp" w:date="2023-11-28T21:12:00Z">
              <w:r>
                <w:rPr>
                  <w:rFonts w:ascii="Times New Roman" w:hAnsi="Times New Roman" w:cs="Times New Roman"/>
                  <w:sz w:val="28"/>
                  <w:szCs w:val="28"/>
                </w:rPr>
                <w:t>Continuous datatype</w:t>
              </w:r>
            </w:ins>
          </w:p>
        </w:tc>
      </w:tr>
      <w:tr w:rsidR="00910C57" w:rsidRPr="00707DE3" w14:paraId="3EDFC4DF" w14:textId="77777777" w:rsidTr="00FF509F">
        <w:trPr>
          <w:trHeight w:val="372"/>
          <w:ins w:id="31" w:author="HP hp" w:date="2023-11-28T21:12:00Z"/>
        </w:trPr>
        <w:tc>
          <w:tcPr>
            <w:tcW w:w="4510" w:type="dxa"/>
            <w:vAlign w:val="bottom"/>
          </w:tcPr>
          <w:p w14:paraId="4FC3D3A8" w14:textId="77777777" w:rsidR="00910C57" w:rsidRPr="00707DE3" w:rsidRDefault="00910C57" w:rsidP="00910C57">
            <w:pPr>
              <w:rPr>
                <w:ins w:id="32" w:author="HP hp" w:date="2023-11-28T21:12:00Z"/>
                <w:rFonts w:ascii="Times New Roman" w:hAnsi="Times New Roman" w:cs="Times New Roman"/>
                <w:sz w:val="28"/>
                <w:szCs w:val="28"/>
              </w:rPr>
            </w:pPr>
            <w:ins w:id="33" w:author="HP hp" w:date="2023-11-28T21:12:00Z">
              <w:r w:rsidRPr="00707DE3">
                <w:rPr>
                  <w:rFonts w:ascii="Times New Roman" w:hAnsi="Times New Roman" w:cs="Times New Roman"/>
                  <w:sz w:val="28"/>
                  <w:szCs w:val="28"/>
                </w:rPr>
                <w:t>Length of a leaf</w:t>
              </w:r>
            </w:ins>
          </w:p>
        </w:tc>
        <w:tc>
          <w:tcPr>
            <w:tcW w:w="4510" w:type="dxa"/>
          </w:tcPr>
          <w:p w14:paraId="269BB79D" w14:textId="268A1307" w:rsidR="00910C57" w:rsidRPr="00707DE3" w:rsidRDefault="00910C57" w:rsidP="00910C57">
            <w:pPr>
              <w:rPr>
                <w:ins w:id="34" w:author="HP hp" w:date="2023-11-28T21:12:00Z"/>
                <w:rFonts w:ascii="Times New Roman" w:hAnsi="Times New Roman" w:cs="Times New Roman"/>
                <w:sz w:val="28"/>
                <w:szCs w:val="28"/>
              </w:rPr>
            </w:pPr>
            <w:ins w:id="35" w:author="HP hp" w:date="2023-11-28T21:12:00Z">
              <w:r>
                <w:rPr>
                  <w:rFonts w:ascii="Times New Roman" w:hAnsi="Times New Roman" w:cs="Times New Roman"/>
                  <w:sz w:val="28"/>
                  <w:szCs w:val="28"/>
                </w:rPr>
                <w:t>Continuous datatype</w:t>
              </w:r>
            </w:ins>
          </w:p>
        </w:tc>
      </w:tr>
      <w:tr w:rsidR="00910C57" w:rsidRPr="00707DE3" w14:paraId="396F58BA" w14:textId="77777777" w:rsidTr="00FF509F">
        <w:trPr>
          <w:trHeight w:val="372"/>
          <w:ins w:id="36" w:author="HP hp" w:date="2023-11-28T21:12:00Z"/>
        </w:trPr>
        <w:tc>
          <w:tcPr>
            <w:tcW w:w="4510" w:type="dxa"/>
            <w:vAlign w:val="bottom"/>
          </w:tcPr>
          <w:p w14:paraId="299079C0" w14:textId="77777777" w:rsidR="00910C57" w:rsidRPr="00707DE3" w:rsidRDefault="00910C57" w:rsidP="00910C57">
            <w:pPr>
              <w:rPr>
                <w:ins w:id="37" w:author="HP hp" w:date="2023-11-28T21:12:00Z"/>
                <w:rFonts w:ascii="Times New Roman" w:hAnsi="Times New Roman" w:cs="Times New Roman"/>
                <w:sz w:val="28"/>
                <w:szCs w:val="28"/>
              </w:rPr>
            </w:pPr>
            <w:ins w:id="38" w:author="HP hp" w:date="2023-11-28T21:12:00Z">
              <w:r w:rsidRPr="00707DE3">
                <w:rPr>
                  <w:rFonts w:ascii="Times New Roman" w:hAnsi="Times New Roman" w:cs="Times New Roman"/>
                  <w:sz w:val="28"/>
                  <w:szCs w:val="28"/>
                </w:rPr>
                <w:t>Dog's weight</w:t>
              </w:r>
            </w:ins>
          </w:p>
        </w:tc>
        <w:tc>
          <w:tcPr>
            <w:tcW w:w="4510" w:type="dxa"/>
          </w:tcPr>
          <w:p w14:paraId="269B9351" w14:textId="719AE08B" w:rsidR="00910C57" w:rsidRPr="00707DE3" w:rsidRDefault="00910C57" w:rsidP="00910C57">
            <w:pPr>
              <w:rPr>
                <w:ins w:id="39" w:author="HP hp" w:date="2023-11-28T21:12:00Z"/>
                <w:rFonts w:ascii="Times New Roman" w:hAnsi="Times New Roman" w:cs="Times New Roman"/>
                <w:sz w:val="28"/>
                <w:szCs w:val="28"/>
              </w:rPr>
            </w:pPr>
            <w:ins w:id="40" w:author="HP hp" w:date="2023-11-28T21:12:00Z">
              <w:r>
                <w:rPr>
                  <w:rFonts w:ascii="Times New Roman" w:hAnsi="Times New Roman" w:cs="Times New Roman"/>
                  <w:sz w:val="28"/>
                  <w:szCs w:val="28"/>
                </w:rPr>
                <w:t>Continuous datatype</w:t>
              </w:r>
            </w:ins>
          </w:p>
        </w:tc>
      </w:tr>
      <w:tr w:rsidR="00910C57" w:rsidRPr="00707DE3" w14:paraId="53D311C7" w14:textId="77777777" w:rsidTr="00FF509F">
        <w:trPr>
          <w:trHeight w:val="372"/>
          <w:ins w:id="41" w:author="HP hp" w:date="2023-11-28T21:12:00Z"/>
        </w:trPr>
        <w:tc>
          <w:tcPr>
            <w:tcW w:w="4510" w:type="dxa"/>
            <w:vAlign w:val="bottom"/>
          </w:tcPr>
          <w:p w14:paraId="7FABAA4A" w14:textId="77777777" w:rsidR="00910C57" w:rsidRPr="00707DE3" w:rsidRDefault="00910C57" w:rsidP="00910C57">
            <w:pPr>
              <w:rPr>
                <w:ins w:id="42" w:author="HP hp" w:date="2023-11-28T21:12:00Z"/>
                <w:rFonts w:ascii="Times New Roman" w:hAnsi="Times New Roman" w:cs="Times New Roman"/>
                <w:sz w:val="28"/>
                <w:szCs w:val="28"/>
              </w:rPr>
            </w:pPr>
            <w:ins w:id="43" w:author="HP hp" w:date="2023-11-28T21:12:00Z">
              <w:r w:rsidRPr="00707DE3">
                <w:rPr>
                  <w:rFonts w:ascii="Times New Roman" w:hAnsi="Times New Roman" w:cs="Times New Roman"/>
                  <w:sz w:val="28"/>
                  <w:szCs w:val="28"/>
                </w:rPr>
                <w:t>Blue Color</w:t>
              </w:r>
            </w:ins>
          </w:p>
        </w:tc>
        <w:tc>
          <w:tcPr>
            <w:tcW w:w="4510" w:type="dxa"/>
          </w:tcPr>
          <w:p w14:paraId="77B0C719" w14:textId="4588E1B3" w:rsidR="00910C57" w:rsidRPr="00707DE3" w:rsidRDefault="00910C57" w:rsidP="00910C57">
            <w:pPr>
              <w:rPr>
                <w:ins w:id="44" w:author="HP hp" w:date="2023-11-28T21:12:00Z"/>
                <w:rFonts w:ascii="Times New Roman" w:hAnsi="Times New Roman" w:cs="Times New Roman"/>
                <w:sz w:val="28"/>
                <w:szCs w:val="28"/>
              </w:rPr>
            </w:pPr>
            <w:proofErr w:type="spellStart"/>
            <w:proofErr w:type="gramStart"/>
            <w:ins w:id="45" w:author="HP hp" w:date="2023-11-28T21:12:00Z">
              <w:r>
                <w:rPr>
                  <w:rFonts w:ascii="Times New Roman" w:hAnsi="Times New Roman" w:cs="Times New Roman"/>
                  <w:sz w:val="28"/>
                  <w:szCs w:val="28"/>
                </w:rPr>
                <w:t>Classificaion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Nominal</w:t>
              </w:r>
            </w:ins>
            <w:r w:rsidR="00AA1C64">
              <w:rPr>
                <w:rFonts w:ascii="Times New Roman" w:hAnsi="Times New Roman" w:cs="Times New Roman"/>
                <w:sz w:val="28"/>
                <w:szCs w:val="28"/>
              </w:rPr>
              <w:t>)</w:t>
            </w:r>
            <w:ins w:id="46" w:author="HP hp" w:date="2023-11-28T21:12:00Z">
              <w:r>
                <w:rPr>
                  <w:rFonts w:ascii="Times New Roman" w:hAnsi="Times New Roman" w:cs="Times New Roman"/>
                  <w:sz w:val="28"/>
                  <w:szCs w:val="28"/>
                </w:rPr>
                <w:t>data type</w:t>
              </w:r>
            </w:ins>
          </w:p>
        </w:tc>
      </w:tr>
      <w:tr w:rsidR="00910C57" w:rsidRPr="00707DE3" w14:paraId="77963531" w14:textId="77777777" w:rsidTr="00FF509F">
        <w:trPr>
          <w:trHeight w:val="357"/>
          <w:ins w:id="47" w:author="HP hp" w:date="2023-11-28T21:12:00Z"/>
        </w:trPr>
        <w:tc>
          <w:tcPr>
            <w:tcW w:w="4510" w:type="dxa"/>
            <w:vAlign w:val="bottom"/>
          </w:tcPr>
          <w:p w14:paraId="635DD755" w14:textId="77777777" w:rsidR="00910C57" w:rsidRPr="00707DE3" w:rsidRDefault="00910C57" w:rsidP="00910C57">
            <w:pPr>
              <w:rPr>
                <w:ins w:id="48" w:author="HP hp" w:date="2023-11-28T21:12:00Z"/>
                <w:rFonts w:ascii="Times New Roman" w:hAnsi="Times New Roman" w:cs="Times New Roman"/>
                <w:sz w:val="28"/>
                <w:szCs w:val="28"/>
              </w:rPr>
            </w:pPr>
            <w:ins w:id="49" w:author="HP hp" w:date="2023-11-28T21:12:00Z">
              <w:r w:rsidRPr="00707DE3">
                <w:rPr>
                  <w:rFonts w:ascii="Times New Roman" w:hAnsi="Times New Roman" w:cs="Times New Roman"/>
                  <w:sz w:val="28"/>
                  <w:szCs w:val="28"/>
                </w:rPr>
                <w:t>Number of kids</w:t>
              </w:r>
            </w:ins>
          </w:p>
        </w:tc>
        <w:tc>
          <w:tcPr>
            <w:tcW w:w="4510" w:type="dxa"/>
          </w:tcPr>
          <w:p w14:paraId="221AC221" w14:textId="054EDF21" w:rsidR="00910C57" w:rsidRPr="00707DE3" w:rsidRDefault="00910C57" w:rsidP="00910C57">
            <w:pPr>
              <w:rPr>
                <w:ins w:id="50" w:author="HP hp" w:date="2023-11-28T21:12:00Z"/>
                <w:rFonts w:ascii="Times New Roman" w:hAnsi="Times New Roman" w:cs="Times New Roman"/>
                <w:sz w:val="28"/>
                <w:szCs w:val="28"/>
              </w:rPr>
            </w:pPr>
            <w:proofErr w:type="gramStart"/>
            <w:ins w:id="51" w:author="HP hp" w:date="2023-11-28T21:12:00Z">
              <w:r>
                <w:rPr>
                  <w:rFonts w:ascii="Times New Roman" w:hAnsi="Times New Roman" w:cs="Times New Roman"/>
                  <w:sz w:val="28"/>
                  <w:szCs w:val="28"/>
                </w:rPr>
                <w:t>Discrete(</w:t>
              </w:r>
              <w:proofErr w:type="gramEnd"/>
              <w:r>
                <w:rPr>
                  <w:rFonts w:ascii="Times New Roman" w:hAnsi="Times New Roman" w:cs="Times New Roman"/>
                  <w:sz w:val="28"/>
                  <w:szCs w:val="28"/>
                </w:rPr>
                <w:t>Countable datatype)</w:t>
              </w:r>
            </w:ins>
          </w:p>
        </w:tc>
      </w:tr>
      <w:tr w:rsidR="00910C57" w:rsidRPr="00707DE3" w14:paraId="3438ABBA" w14:textId="77777777" w:rsidTr="00FF509F">
        <w:trPr>
          <w:trHeight w:val="372"/>
          <w:ins w:id="52" w:author="HP hp" w:date="2023-11-28T21:12:00Z"/>
        </w:trPr>
        <w:tc>
          <w:tcPr>
            <w:tcW w:w="4510" w:type="dxa"/>
            <w:vAlign w:val="bottom"/>
          </w:tcPr>
          <w:p w14:paraId="58838466" w14:textId="77777777" w:rsidR="00910C57" w:rsidRPr="00707DE3" w:rsidRDefault="00910C57" w:rsidP="00910C57">
            <w:pPr>
              <w:rPr>
                <w:ins w:id="53" w:author="HP hp" w:date="2023-11-28T21:12:00Z"/>
                <w:rFonts w:ascii="Times New Roman" w:hAnsi="Times New Roman" w:cs="Times New Roman"/>
                <w:sz w:val="28"/>
                <w:szCs w:val="28"/>
              </w:rPr>
            </w:pPr>
            <w:ins w:id="54" w:author="HP hp" w:date="2023-11-28T21:12:00Z">
              <w:r w:rsidRPr="00707DE3">
                <w:rPr>
                  <w:rFonts w:ascii="Times New Roman" w:hAnsi="Times New Roman" w:cs="Times New Roman"/>
                  <w:sz w:val="28"/>
                  <w:szCs w:val="28"/>
                </w:rPr>
                <w:t>Number of tickets in Indian railways</w:t>
              </w:r>
            </w:ins>
          </w:p>
        </w:tc>
        <w:tc>
          <w:tcPr>
            <w:tcW w:w="4510" w:type="dxa"/>
          </w:tcPr>
          <w:p w14:paraId="487B1099" w14:textId="5789D866" w:rsidR="00910C57" w:rsidRPr="00707DE3" w:rsidRDefault="00910C57" w:rsidP="00910C57">
            <w:pPr>
              <w:rPr>
                <w:ins w:id="55" w:author="HP hp" w:date="2023-11-28T21:12:00Z"/>
                <w:rFonts w:ascii="Times New Roman" w:hAnsi="Times New Roman" w:cs="Times New Roman"/>
                <w:sz w:val="28"/>
                <w:szCs w:val="28"/>
              </w:rPr>
            </w:pPr>
            <w:proofErr w:type="gramStart"/>
            <w:ins w:id="56" w:author="HP hp" w:date="2023-11-28T21:12:00Z">
              <w:r>
                <w:rPr>
                  <w:rFonts w:ascii="Times New Roman" w:hAnsi="Times New Roman" w:cs="Times New Roman"/>
                  <w:sz w:val="28"/>
                  <w:szCs w:val="28"/>
                </w:rPr>
                <w:t>Discrete(</w:t>
              </w:r>
              <w:proofErr w:type="gramEnd"/>
              <w:r>
                <w:rPr>
                  <w:rFonts w:ascii="Times New Roman" w:hAnsi="Times New Roman" w:cs="Times New Roman"/>
                  <w:sz w:val="28"/>
                  <w:szCs w:val="28"/>
                </w:rPr>
                <w:t>Countable datatype)</w:t>
              </w:r>
            </w:ins>
          </w:p>
        </w:tc>
      </w:tr>
      <w:tr w:rsidR="00910C57" w:rsidRPr="00707DE3" w14:paraId="6D6177A8" w14:textId="77777777" w:rsidTr="00FF509F">
        <w:trPr>
          <w:trHeight w:val="372"/>
          <w:ins w:id="57" w:author="HP hp" w:date="2023-11-28T21:12:00Z"/>
        </w:trPr>
        <w:tc>
          <w:tcPr>
            <w:tcW w:w="4510" w:type="dxa"/>
            <w:vAlign w:val="bottom"/>
          </w:tcPr>
          <w:p w14:paraId="7D20D8DB" w14:textId="77777777" w:rsidR="00910C57" w:rsidRPr="00707DE3" w:rsidRDefault="00910C57" w:rsidP="00910C57">
            <w:pPr>
              <w:rPr>
                <w:ins w:id="58" w:author="HP hp" w:date="2023-11-28T21:12:00Z"/>
                <w:rFonts w:ascii="Times New Roman" w:hAnsi="Times New Roman" w:cs="Times New Roman"/>
                <w:sz w:val="28"/>
                <w:szCs w:val="28"/>
              </w:rPr>
            </w:pPr>
            <w:ins w:id="59" w:author="HP hp" w:date="2023-11-28T21:12:00Z">
              <w:r w:rsidRPr="00707DE3">
                <w:rPr>
                  <w:rFonts w:ascii="Times New Roman" w:hAnsi="Times New Roman" w:cs="Times New Roman"/>
                  <w:sz w:val="28"/>
                  <w:szCs w:val="28"/>
                </w:rPr>
                <w:t>Number of times married</w:t>
              </w:r>
            </w:ins>
          </w:p>
        </w:tc>
        <w:tc>
          <w:tcPr>
            <w:tcW w:w="4510" w:type="dxa"/>
          </w:tcPr>
          <w:p w14:paraId="702C450A" w14:textId="123D56C2" w:rsidR="00910C57" w:rsidRPr="00707DE3" w:rsidRDefault="00910C57" w:rsidP="00910C57">
            <w:pPr>
              <w:rPr>
                <w:ins w:id="60" w:author="HP hp" w:date="2023-11-28T21:12:00Z"/>
                <w:rFonts w:ascii="Times New Roman" w:hAnsi="Times New Roman" w:cs="Times New Roman"/>
                <w:sz w:val="28"/>
                <w:szCs w:val="28"/>
              </w:rPr>
            </w:pPr>
            <w:proofErr w:type="gramStart"/>
            <w:ins w:id="61" w:author="HP hp" w:date="2023-11-28T21:12:00Z">
              <w:r>
                <w:rPr>
                  <w:rFonts w:ascii="Times New Roman" w:hAnsi="Times New Roman" w:cs="Times New Roman"/>
                  <w:sz w:val="28"/>
                  <w:szCs w:val="28"/>
                </w:rPr>
                <w:t>Discrete(</w:t>
              </w:r>
              <w:proofErr w:type="gramEnd"/>
              <w:r>
                <w:rPr>
                  <w:rFonts w:ascii="Times New Roman" w:hAnsi="Times New Roman" w:cs="Times New Roman"/>
                  <w:sz w:val="28"/>
                  <w:szCs w:val="28"/>
                </w:rPr>
                <w:t>Countable datatype)</w:t>
              </w:r>
            </w:ins>
          </w:p>
        </w:tc>
      </w:tr>
      <w:tr w:rsidR="00910C57" w:rsidRPr="00707DE3" w14:paraId="34BE456A" w14:textId="77777777" w:rsidTr="00FF509F">
        <w:trPr>
          <w:trHeight w:val="357"/>
          <w:ins w:id="62" w:author="HP hp" w:date="2023-11-28T21:12:00Z"/>
        </w:trPr>
        <w:tc>
          <w:tcPr>
            <w:tcW w:w="4510" w:type="dxa"/>
            <w:vAlign w:val="bottom"/>
          </w:tcPr>
          <w:p w14:paraId="4F385EF1" w14:textId="77777777" w:rsidR="00910C57" w:rsidRPr="00707DE3" w:rsidRDefault="00910C57" w:rsidP="00910C57">
            <w:pPr>
              <w:rPr>
                <w:ins w:id="63" w:author="HP hp" w:date="2023-11-28T21:12:00Z"/>
                <w:rFonts w:ascii="Times New Roman" w:hAnsi="Times New Roman" w:cs="Times New Roman"/>
                <w:sz w:val="28"/>
                <w:szCs w:val="28"/>
              </w:rPr>
            </w:pPr>
            <w:ins w:id="64" w:author="HP hp" w:date="2023-11-28T21:12:00Z">
              <w:r w:rsidRPr="00707DE3">
                <w:rPr>
                  <w:rFonts w:ascii="Times New Roman" w:hAnsi="Times New Roman" w:cs="Times New Roman"/>
                  <w:sz w:val="28"/>
                  <w:szCs w:val="28"/>
                </w:rPr>
                <w:t>Gender (Male or Female)</w:t>
              </w:r>
            </w:ins>
          </w:p>
        </w:tc>
        <w:tc>
          <w:tcPr>
            <w:tcW w:w="4510" w:type="dxa"/>
          </w:tcPr>
          <w:p w14:paraId="409F2795" w14:textId="68FA15F5" w:rsidR="00910C57" w:rsidRPr="00707DE3" w:rsidRDefault="00910C57" w:rsidP="00910C57">
            <w:pPr>
              <w:rPr>
                <w:ins w:id="65" w:author="HP hp" w:date="2023-11-28T21:12:00Z"/>
                <w:rFonts w:ascii="Times New Roman" w:hAnsi="Times New Roman" w:cs="Times New Roman"/>
                <w:sz w:val="28"/>
                <w:szCs w:val="28"/>
              </w:rPr>
            </w:pPr>
            <w:proofErr w:type="spellStart"/>
            <w:proofErr w:type="gramStart"/>
            <w:ins w:id="66" w:author="HP hp" w:date="2023-11-28T21:12:00Z">
              <w:r>
                <w:rPr>
                  <w:rFonts w:ascii="Times New Roman" w:hAnsi="Times New Roman" w:cs="Times New Roman"/>
                  <w:sz w:val="28"/>
                  <w:szCs w:val="28"/>
                </w:rPr>
                <w:t>Classificaion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Nominal)data type</w:t>
              </w:r>
            </w:ins>
          </w:p>
        </w:tc>
      </w:tr>
    </w:tbl>
    <w:p w14:paraId="0279B586" w14:textId="77777777" w:rsidR="00266B62" w:rsidRPr="00707DE3" w:rsidRDefault="00266B62" w:rsidP="00707DE3">
      <w:pPr>
        <w:rPr>
          <w:ins w:id="67" w:author="HP hp" w:date="2023-11-28T21:12:00Z"/>
          <w:rFonts w:ascii="Times New Roman" w:hAnsi="Times New Roman" w:cs="Times New Roman"/>
          <w:sz w:val="28"/>
          <w:szCs w:val="28"/>
        </w:rPr>
      </w:pPr>
      <w:ins w:id="68" w:author="HP hp" w:date="2023-11-28T21:12:00Z">
        <w:r w:rsidRPr="00707DE3">
          <w:rPr>
            <w:rFonts w:ascii="Times New Roman" w:hAnsi="Times New Roman" w:cs="Times New Roman"/>
            <w:sz w:val="28"/>
            <w:szCs w:val="28"/>
          </w:rPr>
          <w:t>Q1) Identify the Data type for the Following:</w:t>
        </w:r>
      </w:ins>
    </w:p>
    <w:p w14:paraId="12358A22" w14:textId="77777777" w:rsidR="00266B62" w:rsidRPr="00707DE3" w:rsidRDefault="00266B62" w:rsidP="00707DE3">
      <w:pPr>
        <w:rPr>
          <w:ins w:id="69" w:author="HP hp" w:date="2023-11-28T21:12:00Z"/>
          <w:rFonts w:ascii="Times New Roman" w:hAnsi="Times New Roman" w:cs="Times New Roman"/>
          <w:sz w:val="28"/>
          <w:szCs w:val="28"/>
        </w:rPr>
      </w:pPr>
    </w:p>
    <w:p w14:paraId="2B00F387" w14:textId="77777777" w:rsidR="00266B62" w:rsidRPr="00707DE3" w:rsidRDefault="00266B62" w:rsidP="00707DE3">
      <w:pPr>
        <w:rPr>
          <w:ins w:id="70" w:author="HP hp" w:date="2023-11-28T21:12:00Z"/>
          <w:rFonts w:ascii="Times New Roman" w:hAnsi="Times New Roman" w:cs="Times New Roman"/>
          <w:sz w:val="28"/>
          <w:szCs w:val="28"/>
        </w:rPr>
      </w:pPr>
      <w:ins w:id="71" w:author="HP hp" w:date="2023-11-28T21:12:00Z">
        <w:r w:rsidRPr="00707DE3">
          <w:rPr>
            <w:rFonts w:ascii="Times New Roman" w:hAnsi="Times New Roman" w:cs="Times New Roman"/>
            <w:sz w:val="28"/>
            <w:szCs w:val="28"/>
          </w:rPr>
          <w:t>Q2) Identify the Data types, which were among the following</w:t>
        </w:r>
      </w:ins>
    </w:p>
    <w:p w14:paraId="5E8B3CDC" w14:textId="77777777" w:rsidR="00266B62" w:rsidRPr="00707DE3" w:rsidRDefault="00266B62" w:rsidP="00707DE3">
      <w:pPr>
        <w:rPr>
          <w:ins w:id="72" w:author="HP hp" w:date="2023-11-28T21:12:00Z"/>
          <w:rFonts w:ascii="Times New Roman" w:hAnsi="Times New Roman" w:cs="Times New Roman"/>
          <w:sz w:val="28"/>
          <w:szCs w:val="28"/>
        </w:rPr>
      </w:pPr>
      <w:ins w:id="73" w:author="HP hp" w:date="2023-11-28T21:12:00Z">
        <w:r w:rsidRPr="00707DE3">
          <w:rPr>
            <w:rFonts w:ascii="Times New Roman" w:hAnsi="Times New Roman" w:cs="Times New Roman"/>
            <w:sz w:val="28"/>
            <w:szCs w:val="28"/>
          </w:rPr>
          <w:t>Nominal, Ordinal, Interval, Ratio.</w:t>
        </w:r>
      </w:ins>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rPr>
          <w:ins w:id="74" w:author="HP hp" w:date="2023-11-28T21:12:00Z"/>
        </w:trPr>
        <w:tc>
          <w:tcPr>
            <w:tcW w:w="4675" w:type="dxa"/>
          </w:tcPr>
          <w:p w14:paraId="1EAAB451" w14:textId="77777777" w:rsidR="00266B62" w:rsidRPr="00707DE3" w:rsidRDefault="00266B62" w:rsidP="00707DE3">
            <w:pPr>
              <w:rPr>
                <w:ins w:id="75" w:author="HP hp" w:date="2023-11-28T21:12:00Z"/>
                <w:rFonts w:ascii="Times New Roman" w:hAnsi="Times New Roman" w:cs="Times New Roman"/>
                <w:sz w:val="28"/>
                <w:szCs w:val="28"/>
              </w:rPr>
            </w:pPr>
            <w:ins w:id="76" w:author="HP hp" w:date="2023-11-28T21:12:00Z">
              <w:r w:rsidRPr="00707DE3">
                <w:rPr>
                  <w:rFonts w:ascii="Times New Roman" w:hAnsi="Times New Roman" w:cs="Times New Roman"/>
                  <w:sz w:val="28"/>
                  <w:szCs w:val="28"/>
                </w:rPr>
                <w:t>Data</w:t>
              </w:r>
            </w:ins>
          </w:p>
        </w:tc>
        <w:tc>
          <w:tcPr>
            <w:tcW w:w="4675" w:type="dxa"/>
          </w:tcPr>
          <w:p w14:paraId="15D44C96" w14:textId="77777777" w:rsidR="00266B62" w:rsidRPr="00707DE3" w:rsidRDefault="00266B62" w:rsidP="00707DE3">
            <w:pPr>
              <w:rPr>
                <w:ins w:id="77" w:author="HP hp" w:date="2023-11-28T21:12:00Z"/>
                <w:rFonts w:ascii="Times New Roman" w:hAnsi="Times New Roman" w:cs="Times New Roman"/>
                <w:sz w:val="28"/>
                <w:szCs w:val="28"/>
              </w:rPr>
            </w:pPr>
            <w:ins w:id="78" w:author="HP hp" w:date="2023-11-28T21:12:00Z">
              <w:r w:rsidRPr="00707DE3">
                <w:rPr>
                  <w:rFonts w:ascii="Times New Roman" w:hAnsi="Times New Roman" w:cs="Times New Roman"/>
                  <w:sz w:val="28"/>
                  <w:szCs w:val="28"/>
                </w:rPr>
                <w:t>Data Type</w:t>
              </w:r>
            </w:ins>
          </w:p>
        </w:tc>
      </w:tr>
      <w:tr w:rsidR="00266B62" w:rsidRPr="00707DE3" w14:paraId="6AF1E15E" w14:textId="77777777" w:rsidTr="00FF509F">
        <w:trPr>
          <w:ins w:id="79" w:author="HP hp" w:date="2023-11-28T21:12:00Z"/>
        </w:trPr>
        <w:tc>
          <w:tcPr>
            <w:tcW w:w="4675" w:type="dxa"/>
          </w:tcPr>
          <w:p w14:paraId="4735F571" w14:textId="77777777" w:rsidR="00266B62" w:rsidRPr="00707DE3" w:rsidRDefault="00266B62" w:rsidP="00707DE3">
            <w:pPr>
              <w:rPr>
                <w:ins w:id="80" w:author="HP hp" w:date="2023-11-28T21:12:00Z"/>
                <w:rFonts w:ascii="Times New Roman" w:hAnsi="Times New Roman" w:cs="Times New Roman"/>
                <w:sz w:val="28"/>
                <w:szCs w:val="28"/>
              </w:rPr>
            </w:pPr>
            <w:ins w:id="81" w:author="HP hp" w:date="2023-11-28T21:12:00Z">
              <w:r w:rsidRPr="00707DE3">
                <w:rPr>
                  <w:rFonts w:ascii="Times New Roman" w:hAnsi="Times New Roman" w:cs="Times New Roman"/>
                  <w:sz w:val="28"/>
                  <w:szCs w:val="28"/>
                </w:rPr>
                <w:t>Gender</w:t>
              </w:r>
            </w:ins>
          </w:p>
        </w:tc>
        <w:tc>
          <w:tcPr>
            <w:tcW w:w="4675" w:type="dxa"/>
          </w:tcPr>
          <w:p w14:paraId="7C15C9F6" w14:textId="447FAEA0" w:rsidR="00266B62" w:rsidRPr="00707DE3" w:rsidRDefault="00910C57" w:rsidP="00707DE3">
            <w:pPr>
              <w:rPr>
                <w:ins w:id="82" w:author="HP hp" w:date="2023-11-28T21:12:00Z"/>
                <w:rFonts w:ascii="Times New Roman" w:hAnsi="Times New Roman" w:cs="Times New Roman"/>
                <w:sz w:val="28"/>
                <w:szCs w:val="28"/>
              </w:rPr>
            </w:pPr>
            <w:ins w:id="83" w:author="HP hp" w:date="2023-11-28T21:12:00Z">
              <w:r>
                <w:rPr>
                  <w:rFonts w:ascii="Times New Roman" w:hAnsi="Times New Roman" w:cs="Times New Roman"/>
                  <w:sz w:val="28"/>
                  <w:szCs w:val="28"/>
                </w:rPr>
                <w:t>Nominal</w:t>
              </w:r>
            </w:ins>
          </w:p>
        </w:tc>
      </w:tr>
      <w:tr w:rsidR="00266B62" w:rsidRPr="00707DE3" w14:paraId="35C2FEF8" w14:textId="77777777" w:rsidTr="00FF509F">
        <w:trPr>
          <w:ins w:id="84" w:author="HP hp" w:date="2023-11-28T21:12:00Z"/>
        </w:trPr>
        <w:tc>
          <w:tcPr>
            <w:tcW w:w="4675" w:type="dxa"/>
          </w:tcPr>
          <w:p w14:paraId="5C5FCEDB" w14:textId="77777777" w:rsidR="00266B62" w:rsidRPr="00707DE3" w:rsidRDefault="00266B62" w:rsidP="00707DE3">
            <w:pPr>
              <w:rPr>
                <w:ins w:id="85" w:author="HP hp" w:date="2023-11-28T21:12:00Z"/>
                <w:rFonts w:ascii="Times New Roman" w:hAnsi="Times New Roman" w:cs="Times New Roman"/>
                <w:sz w:val="28"/>
                <w:szCs w:val="28"/>
              </w:rPr>
            </w:pPr>
            <w:ins w:id="86" w:author="HP hp" w:date="2023-11-28T21:12:00Z">
              <w:r w:rsidRPr="00707DE3">
                <w:rPr>
                  <w:rFonts w:ascii="Times New Roman" w:hAnsi="Times New Roman" w:cs="Times New Roman"/>
                  <w:sz w:val="28"/>
                  <w:szCs w:val="28"/>
                </w:rPr>
                <w:t>High School Class Ranking</w:t>
              </w:r>
            </w:ins>
          </w:p>
        </w:tc>
        <w:tc>
          <w:tcPr>
            <w:tcW w:w="4675" w:type="dxa"/>
          </w:tcPr>
          <w:p w14:paraId="628F7D33" w14:textId="23913601" w:rsidR="00266B62" w:rsidRPr="00707DE3" w:rsidRDefault="00910C57" w:rsidP="00707DE3">
            <w:pPr>
              <w:rPr>
                <w:ins w:id="87" w:author="HP hp" w:date="2023-11-28T21:12:00Z"/>
                <w:rFonts w:ascii="Times New Roman" w:hAnsi="Times New Roman" w:cs="Times New Roman"/>
                <w:sz w:val="28"/>
                <w:szCs w:val="28"/>
              </w:rPr>
            </w:pPr>
            <w:ins w:id="88" w:author="HP hp" w:date="2023-11-28T21:12:00Z">
              <w:r>
                <w:rPr>
                  <w:rFonts w:ascii="Times New Roman" w:hAnsi="Times New Roman" w:cs="Times New Roman"/>
                  <w:sz w:val="28"/>
                  <w:szCs w:val="28"/>
                </w:rPr>
                <w:t>Ordinal</w:t>
              </w:r>
            </w:ins>
          </w:p>
        </w:tc>
      </w:tr>
      <w:tr w:rsidR="00266B62" w:rsidRPr="00707DE3" w14:paraId="511DE04F" w14:textId="77777777" w:rsidTr="00FF509F">
        <w:trPr>
          <w:ins w:id="89" w:author="HP hp" w:date="2023-11-28T21:12:00Z"/>
        </w:trPr>
        <w:tc>
          <w:tcPr>
            <w:tcW w:w="4675" w:type="dxa"/>
          </w:tcPr>
          <w:p w14:paraId="14BC4A16" w14:textId="77777777" w:rsidR="00266B62" w:rsidRPr="00707DE3" w:rsidRDefault="00266B62" w:rsidP="00707DE3">
            <w:pPr>
              <w:rPr>
                <w:ins w:id="90" w:author="HP hp" w:date="2023-11-28T21:12:00Z"/>
                <w:rFonts w:ascii="Times New Roman" w:hAnsi="Times New Roman" w:cs="Times New Roman"/>
                <w:sz w:val="28"/>
                <w:szCs w:val="28"/>
              </w:rPr>
            </w:pPr>
            <w:ins w:id="91" w:author="HP hp" w:date="2023-11-28T21:12:00Z">
              <w:r w:rsidRPr="00707DE3">
                <w:rPr>
                  <w:rFonts w:ascii="Times New Roman" w:hAnsi="Times New Roman" w:cs="Times New Roman"/>
                  <w:sz w:val="28"/>
                  <w:szCs w:val="28"/>
                </w:rPr>
                <w:t>Celsius Temperature</w:t>
              </w:r>
            </w:ins>
          </w:p>
        </w:tc>
        <w:tc>
          <w:tcPr>
            <w:tcW w:w="4675" w:type="dxa"/>
          </w:tcPr>
          <w:p w14:paraId="1672E73E" w14:textId="557B1A6D" w:rsidR="00266B62" w:rsidRPr="00707DE3" w:rsidRDefault="00910C57" w:rsidP="00707DE3">
            <w:pPr>
              <w:rPr>
                <w:ins w:id="92" w:author="HP hp" w:date="2023-11-28T21:12:00Z"/>
                <w:rFonts w:ascii="Times New Roman" w:hAnsi="Times New Roman" w:cs="Times New Roman"/>
                <w:sz w:val="28"/>
                <w:szCs w:val="28"/>
              </w:rPr>
            </w:pPr>
            <w:ins w:id="93" w:author="HP hp" w:date="2023-11-28T21:12:00Z">
              <w:r>
                <w:rPr>
                  <w:rFonts w:ascii="Times New Roman" w:hAnsi="Times New Roman" w:cs="Times New Roman"/>
                  <w:sz w:val="28"/>
                  <w:szCs w:val="28"/>
                </w:rPr>
                <w:t>Interval</w:t>
              </w:r>
            </w:ins>
          </w:p>
        </w:tc>
      </w:tr>
      <w:tr w:rsidR="00266B62" w:rsidRPr="00707DE3" w14:paraId="56367115" w14:textId="77777777" w:rsidTr="00FF509F">
        <w:trPr>
          <w:ins w:id="94" w:author="HP hp" w:date="2023-11-28T21:12:00Z"/>
        </w:trPr>
        <w:tc>
          <w:tcPr>
            <w:tcW w:w="4675" w:type="dxa"/>
          </w:tcPr>
          <w:p w14:paraId="023305AE" w14:textId="77777777" w:rsidR="00266B62" w:rsidRPr="00707DE3" w:rsidRDefault="00266B62" w:rsidP="00707DE3">
            <w:pPr>
              <w:rPr>
                <w:ins w:id="95" w:author="HP hp" w:date="2023-11-28T21:12:00Z"/>
                <w:rFonts w:ascii="Times New Roman" w:hAnsi="Times New Roman" w:cs="Times New Roman"/>
                <w:sz w:val="28"/>
                <w:szCs w:val="28"/>
              </w:rPr>
            </w:pPr>
            <w:ins w:id="96" w:author="HP hp" w:date="2023-11-28T21:12:00Z">
              <w:r w:rsidRPr="00707DE3">
                <w:rPr>
                  <w:rFonts w:ascii="Times New Roman" w:hAnsi="Times New Roman" w:cs="Times New Roman"/>
                  <w:sz w:val="28"/>
                  <w:szCs w:val="28"/>
                </w:rPr>
                <w:t>Weight</w:t>
              </w:r>
            </w:ins>
          </w:p>
        </w:tc>
        <w:tc>
          <w:tcPr>
            <w:tcW w:w="4675" w:type="dxa"/>
          </w:tcPr>
          <w:p w14:paraId="7A6D828E" w14:textId="2D142498" w:rsidR="00266B62" w:rsidRPr="00707DE3" w:rsidRDefault="00910C57" w:rsidP="00707DE3">
            <w:pPr>
              <w:rPr>
                <w:ins w:id="97" w:author="HP hp" w:date="2023-11-28T21:12:00Z"/>
                <w:rFonts w:ascii="Times New Roman" w:hAnsi="Times New Roman" w:cs="Times New Roman"/>
                <w:sz w:val="28"/>
                <w:szCs w:val="28"/>
              </w:rPr>
            </w:pPr>
            <w:ins w:id="98" w:author="HP hp" w:date="2023-11-28T21:12:00Z">
              <w:r>
                <w:rPr>
                  <w:rFonts w:ascii="Times New Roman" w:hAnsi="Times New Roman" w:cs="Times New Roman"/>
                  <w:sz w:val="28"/>
                  <w:szCs w:val="28"/>
                </w:rPr>
                <w:t>Ratio</w:t>
              </w:r>
            </w:ins>
          </w:p>
        </w:tc>
      </w:tr>
      <w:tr w:rsidR="00266B62" w:rsidRPr="00707DE3" w14:paraId="595F1DA7" w14:textId="77777777" w:rsidTr="00FF509F">
        <w:trPr>
          <w:ins w:id="99" w:author="HP hp" w:date="2023-11-28T21:12:00Z"/>
        </w:trPr>
        <w:tc>
          <w:tcPr>
            <w:tcW w:w="4675" w:type="dxa"/>
          </w:tcPr>
          <w:p w14:paraId="019D07FA" w14:textId="77777777" w:rsidR="00266B62" w:rsidRPr="00707DE3" w:rsidRDefault="00266B62" w:rsidP="00707DE3">
            <w:pPr>
              <w:rPr>
                <w:ins w:id="100" w:author="HP hp" w:date="2023-11-28T21:12:00Z"/>
                <w:rFonts w:ascii="Times New Roman" w:hAnsi="Times New Roman" w:cs="Times New Roman"/>
                <w:sz w:val="28"/>
                <w:szCs w:val="28"/>
              </w:rPr>
            </w:pPr>
            <w:ins w:id="101" w:author="HP hp" w:date="2023-11-28T21:12:00Z">
              <w:r w:rsidRPr="00707DE3">
                <w:rPr>
                  <w:rFonts w:ascii="Times New Roman" w:hAnsi="Times New Roman" w:cs="Times New Roman"/>
                  <w:sz w:val="28"/>
                  <w:szCs w:val="28"/>
                </w:rPr>
                <w:t>Hair Color</w:t>
              </w:r>
            </w:ins>
          </w:p>
        </w:tc>
        <w:tc>
          <w:tcPr>
            <w:tcW w:w="4675" w:type="dxa"/>
          </w:tcPr>
          <w:p w14:paraId="0047B108" w14:textId="57FADE1D" w:rsidR="00266B62" w:rsidRPr="00707DE3" w:rsidRDefault="00910C57" w:rsidP="00707DE3">
            <w:pPr>
              <w:rPr>
                <w:ins w:id="102" w:author="HP hp" w:date="2023-11-28T21:12:00Z"/>
                <w:rFonts w:ascii="Times New Roman" w:hAnsi="Times New Roman" w:cs="Times New Roman"/>
                <w:sz w:val="28"/>
                <w:szCs w:val="28"/>
              </w:rPr>
            </w:pPr>
            <w:ins w:id="103" w:author="HP hp" w:date="2023-11-28T21:12:00Z">
              <w:r>
                <w:rPr>
                  <w:rFonts w:ascii="Times New Roman" w:hAnsi="Times New Roman" w:cs="Times New Roman"/>
                  <w:sz w:val="28"/>
                  <w:szCs w:val="28"/>
                </w:rPr>
                <w:t>Nominal</w:t>
              </w:r>
            </w:ins>
          </w:p>
        </w:tc>
      </w:tr>
      <w:tr w:rsidR="00266B62" w:rsidRPr="00707DE3" w14:paraId="46B5A2A7" w14:textId="77777777" w:rsidTr="00FF509F">
        <w:trPr>
          <w:ins w:id="104" w:author="HP hp" w:date="2023-11-28T21:12:00Z"/>
        </w:trPr>
        <w:tc>
          <w:tcPr>
            <w:tcW w:w="4675" w:type="dxa"/>
          </w:tcPr>
          <w:p w14:paraId="31017947" w14:textId="77777777" w:rsidR="00266B62" w:rsidRPr="00707DE3" w:rsidRDefault="00266B62" w:rsidP="00707DE3">
            <w:pPr>
              <w:rPr>
                <w:ins w:id="105" w:author="HP hp" w:date="2023-11-28T21:12:00Z"/>
                <w:rFonts w:ascii="Times New Roman" w:hAnsi="Times New Roman" w:cs="Times New Roman"/>
                <w:sz w:val="28"/>
                <w:szCs w:val="28"/>
              </w:rPr>
            </w:pPr>
            <w:ins w:id="106" w:author="HP hp" w:date="2023-11-28T21:12:00Z">
              <w:r w:rsidRPr="00707DE3">
                <w:rPr>
                  <w:rFonts w:ascii="Times New Roman" w:hAnsi="Times New Roman" w:cs="Times New Roman"/>
                  <w:sz w:val="28"/>
                  <w:szCs w:val="28"/>
                </w:rPr>
                <w:t>Socioeconomic Status</w:t>
              </w:r>
            </w:ins>
          </w:p>
        </w:tc>
        <w:tc>
          <w:tcPr>
            <w:tcW w:w="4675" w:type="dxa"/>
          </w:tcPr>
          <w:p w14:paraId="2096728F" w14:textId="79AAA284" w:rsidR="00266B62" w:rsidRPr="00707DE3" w:rsidRDefault="00910C57" w:rsidP="00707DE3">
            <w:pPr>
              <w:rPr>
                <w:ins w:id="107" w:author="HP hp" w:date="2023-11-28T21:12:00Z"/>
                <w:rFonts w:ascii="Times New Roman" w:hAnsi="Times New Roman" w:cs="Times New Roman"/>
                <w:sz w:val="28"/>
                <w:szCs w:val="28"/>
              </w:rPr>
            </w:pPr>
            <w:ins w:id="108" w:author="HP hp" w:date="2023-11-28T21:12:00Z">
              <w:r>
                <w:rPr>
                  <w:rFonts w:ascii="Times New Roman" w:hAnsi="Times New Roman" w:cs="Times New Roman"/>
                  <w:sz w:val="28"/>
                  <w:szCs w:val="28"/>
                </w:rPr>
                <w:t>Ordinal</w:t>
              </w:r>
            </w:ins>
          </w:p>
        </w:tc>
      </w:tr>
      <w:tr w:rsidR="00266B62" w:rsidRPr="00707DE3" w14:paraId="11E63B97" w14:textId="77777777" w:rsidTr="00FF509F">
        <w:trPr>
          <w:ins w:id="109" w:author="HP hp" w:date="2023-11-28T21:12:00Z"/>
        </w:trPr>
        <w:tc>
          <w:tcPr>
            <w:tcW w:w="4675" w:type="dxa"/>
          </w:tcPr>
          <w:p w14:paraId="412DBE2E" w14:textId="77777777" w:rsidR="00266B62" w:rsidRPr="00707DE3" w:rsidRDefault="00266B62" w:rsidP="00707DE3">
            <w:pPr>
              <w:rPr>
                <w:ins w:id="110" w:author="HP hp" w:date="2023-11-28T21:12:00Z"/>
                <w:rFonts w:ascii="Times New Roman" w:hAnsi="Times New Roman" w:cs="Times New Roman"/>
                <w:sz w:val="28"/>
                <w:szCs w:val="28"/>
              </w:rPr>
            </w:pPr>
            <w:ins w:id="111" w:author="HP hp" w:date="2023-11-28T21:12:00Z">
              <w:r w:rsidRPr="00707DE3">
                <w:rPr>
                  <w:rFonts w:ascii="Times New Roman" w:hAnsi="Times New Roman" w:cs="Times New Roman"/>
                  <w:sz w:val="28"/>
                  <w:szCs w:val="28"/>
                </w:rPr>
                <w:t>Fahrenheit Temperature</w:t>
              </w:r>
            </w:ins>
          </w:p>
        </w:tc>
        <w:tc>
          <w:tcPr>
            <w:tcW w:w="4675" w:type="dxa"/>
          </w:tcPr>
          <w:p w14:paraId="12E5B891" w14:textId="0C20519C" w:rsidR="00266B62" w:rsidRPr="00707DE3" w:rsidRDefault="00910C57" w:rsidP="00707DE3">
            <w:pPr>
              <w:rPr>
                <w:ins w:id="112" w:author="HP hp" w:date="2023-11-28T21:12:00Z"/>
                <w:rFonts w:ascii="Times New Roman" w:hAnsi="Times New Roman" w:cs="Times New Roman"/>
                <w:sz w:val="28"/>
                <w:szCs w:val="28"/>
              </w:rPr>
            </w:pPr>
            <w:ins w:id="113" w:author="HP hp" w:date="2023-11-28T21:12:00Z">
              <w:r>
                <w:rPr>
                  <w:rFonts w:ascii="Times New Roman" w:hAnsi="Times New Roman" w:cs="Times New Roman"/>
                  <w:sz w:val="28"/>
                  <w:szCs w:val="28"/>
                </w:rPr>
                <w:t>Interval</w:t>
              </w:r>
            </w:ins>
          </w:p>
        </w:tc>
      </w:tr>
      <w:tr w:rsidR="00266B62" w:rsidRPr="00707DE3" w14:paraId="6B97E5C5" w14:textId="77777777" w:rsidTr="00FF509F">
        <w:trPr>
          <w:ins w:id="114" w:author="HP hp" w:date="2023-11-28T21:12:00Z"/>
        </w:trPr>
        <w:tc>
          <w:tcPr>
            <w:tcW w:w="4675" w:type="dxa"/>
          </w:tcPr>
          <w:p w14:paraId="4888CA13" w14:textId="77777777" w:rsidR="00266B62" w:rsidRPr="00707DE3" w:rsidRDefault="00266B62" w:rsidP="00707DE3">
            <w:pPr>
              <w:rPr>
                <w:ins w:id="115" w:author="HP hp" w:date="2023-11-28T21:12:00Z"/>
                <w:rFonts w:ascii="Times New Roman" w:hAnsi="Times New Roman" w:cs="Times New Roman"/>
                <w:sz w:val="28"/>
                <w:szCs w:val="28"/>
              </w:rPr>
            </w:pPr>
            <w:ins w:id="116" w:author="HP hp" w:date="2023-11-28T21:12:00Z">
              <w:r w:rsidRPr="00707DE3">
                <w:rPr>
                  <w:rFonts w:ascii="Times New Roman" w:hAnsi="Times New Roman" w:cs="Times New Roman"/>
                  <w:sz w:val="28"/>
                  <w:szCs w:val="28"/>
                </w:rPr>
                <w:t>Height</w:t>
              </w:r>
            </w:ins>
          </w:p>
        </w:tc>
        <w:tc>
          <w:tcPr>
            <w:tcW w:w="4675" w:type="dxa"/>
          </w:tcPr>
          <w:p w14:paraId="42BD19E9" w14:textId="6A588E94" w:rsidR="00266B62" w:rsidRPr="00707DE3" w:rsidRDefault="00910C57" w:rsidP="00707DE3">
            <w:pPr>
              <w:rPr>
                <w:ins w:id="117" w:author="HP hp" w:date="2023-11-28T21:12:00Z"/>
                <w:rFonts w:ascii="Times New Roman" w:hAnsi="Times New Roman" w:cs="Times New Roman"/>
                <w:sz w:val="28"/>
                <w:szCs w:val="28"/>
              </w:rPr>
            </w:pPr>
            <w:ins w:id="118" w:author="HP hp" w:date="2023-11-28T21:12:00Z">
              <w:r>
                <w:rPr>
                  <w:rFonts w:ascii="Times New Roman" w:hAnsi="Times New Roman" w:cs="Times New Roman"/>
                  <w:sz w:val="28"/>
                  <w:szCs w:val="28"/>
                </w:rPr>
                <w:t>Ratio</w:t>
              </w:r>
            </w:ins>
          </w:p>
        </w:tc>
      </w:tr>
      <w:tr w:rsidR="00266B62" w:rsidRPr="00707DE3" w14:paraId="402A7C04" w14:textId="77777777" w:rsidTr="00FF509F">
        <w:trPr>
          <w:ins w:id="119" w:author="HP hp" w:date="2023-11-28T21:12:00Z"/>
        </w:trPr>
        <w:tc>
          <w:tcPr>
            <w:tcW w:w="4675" w:type="dxa"/>
          </w:tcPr>
          <w:p w14:paraId="3D56A683" w14:textId="77777777" w:rsidR="00266B62" w:rsidRPr="00707DE3" w:rsidRDefault="00266B62" w:rsidP="00707DE3">
            <w:pPr>
              <w:rPr>
                <w:ins w:id="120" w:author="HP hp" w:date="2023-11-28T21:12:00Z"/>
                <w:rFonts w:ascii="Times New Roman" w:hAnsi="Times New Roman" w:cs="Times New Roman"/>
                <w:sz w:val="28"/>
                <w:szCs w:val="28"/>
              </w:rPr>
            </w:pPr>
            <w:ins w:id="121" w:author="HP hp" w:date="2023-11-28T21:12:00Z">
              <w:r w:rsidRPr="00707DE3">
                <w:rPr>
                  <w:rFonts w:ascii="Times New Roman" w:hAnsi="Times New Roman" w:cs="Times New Roman"/>
                  <w:sz w:val="28"/>
                  <w:szCs w:val="28"/>
                </w:rPr>
                <w:t>Type of living accommodation</w:t>
              </w:r>
            </w:ins>
          </w:p>
        </w:tc>
        <w:tc>
          <w:tcPr>
            <w:tcW w:w="4675" w:type="dxa"/>
          </w:tcPr>
          <w:p w14:paraId="403EB174" w14:textId="32072A14" w:rsidR="00266B62" w:rsidRPr="00707DE3" w:rsidRDefault="00910C57" w:rsidP="00707DE3">
            <w:pPr>
              <w:rPr>
                <w:ins w:id="122" w:author="HP hp" w:date="2023-11-28T21:12:00Z"/>
                <w:rFonts w:ascii="Times New Roman" w:hAnsi="Times New Roman" w:cs="Times New Roman"/>
                <w:sz w:val="28"/>
                <w:szCs w:val="28"/>
              </w:rPr>
            </w:pPr>
            <w:ins w:id="123" w:author="HP hp" w:date="2023-11-28T21:12:00Z">
              <w:r>
                <w:rPr>
                  <w:rFonts w:ascii="Times New Roman" w:hAnsi="Times New Roman" w:cs="Times New Roman"/>
                  <w:sz w:val="28"/>
                  <w:szCs w:val="28"/>
                </w:rPr>
                <w:t>Nominal</w:t>
              </w:r>
            </w:ins>
          </w:p>
        </w:tc>
      </w:tr>
      <w:tr w:rsidR="00266B62" w:rsidRPr="00707DE3" w14:paraId="4254CD6D" w14:textId="77777777" w:rsidTr="00FF509F">
        <w:trPr>
          <w:ins w:id="124" w:author="HP hp" w:date="2023-11-28T21:12:00Z"/>
        </w:trPr>
        <w:tc>
          <w:tcPr>
            <w:tcW w:w="4675" w:type="dxa"/>
          </w:tcPr>
          <w:p w14:paraId="38E48D3B" w14:textId="77777777" w:rsidR="00266B62" w:rsidRPr="00707DE3" w:rsidRDefault="00266B62" w:rsidP="00707DE3">
            <w:pPr>
              <w:rPr>
                <w:ins w:id="125" w:author="HP hp" w:date="2023-11-28T21:12:00Z"/>
                <w:rFonts w:ascii="Times New Roman" w:hAnsi="Times New Roman" w:cs="Times New Roman"/>
                <w:sz w:val="28"/>
                <w:szCs w:val="28"/>
              </w:rPr>
            </w:pPr>
            <w:ins w:id="126" w:author="HP hp" w:date="2023-11-28T21:12:00Z">
              <w:r w:rsidRPr="00707DE3">
                <w:rPr>
                  <w:rFonts w:ascii="Times New Roman" w:hAnsi="Times New Roman" w:cs="Times New Roman"/>
                  <w:sz w:val="28"/>
                  <w:szCs w:val="28"/>
                </w:rPr>
                <w:t>Level of Agreement</w:t>
              </w:r>
            </w:ins>
          </w:p>
        </w:tc>
        <w:tc>
          <w:tcPr>
            <w:tcW w:w="4675" w:type="dxa"/>
          </w:tcPr>
          <w:p w14:paraId="330AD9DD" w14:textId="10665FE5" w:rsidR="00266B62" w:rsidRPr="00707DE3" w:rsidRDefault="00910C57" w:rsidP="00707DE3">
            <w:pPr>
              <w:rPr>
                <w:ins w:id="127" w:author="HP hp" w:date="2023-11-28T21:12:00Z"/>
                <w:rFonts w:ascii="Times New Roman" w:hAnsi="Times New Roman" w:cs="Times New Roman"/>
                <w:sz w:val="28"/>
                <w:szCs w:val="28"/>
              </w:rPr>
            </w:pPr>
            <w:ins w:id="128" w:author="HP hp" w:date="2023-11-28T21:12:00Z">
              <w:r>
                <w:rPr>
                  <w:rFonts w:ascii="Times New Roman" w:hAnsi="Times New Roman" w:cs="Times New Roman"/>
                  <w:sz w:val="28"/>
                  <w:szCs w:val="28"/>
                </w:rPr>
                <w:t>Ordinal</w:t>
              </w:r>
            </w:ins>
          </w:p>
        </w:tc>
      </w:tr>
      <w:tr w:rsidR="00266B62" w:rsidRPr="00707DE3" w14:paraId="00A77E0A" w14:textId="77777777" w:rsidTr="00FF509F">
        <w:trPr>
          <w:ins w:id="129" w:author="HP hp" w:date="2023-11-28T21:12:00Z"/>
        </w:trPr>
        <w:tc>
          <w:tcPr>
            <w:tcW w:w="4675" w:type="dxa"/>
          </w:tcPr>
          <w:p w14:paraId="4A5995C7" w14:textId="77777777" w:rsidR="00266B62" w:rsidRPr="00707DE3" w:rsidRDefault="00266B62" w:rsidP="00707DE3">
            <w:pPr>
              <w:rPr>
                <w:ins w:id="130" w:author="HP hp" w:date="2023-11-28T21:12:00Z"/>
                <w:rFonts w:ascii="Times New Roman" w:hAnsi="Times New Roman" w:cs="Times New Roman"/>
                <w:sz w:val="28"/>
                <w:szCs w:val="28"/>
              </w:rPr>
            </w:pPr>
            <w:proofErr w:type="gramStart"/>
            <w:ins w:id="131" w:author="HP hp" w:date="2023-11-28T21:12:00Z">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ins>
          </w:p>
        </w:tc>
        <w:tc>
          <w:tcPr>
            <w:tcW w:w="4675" w:type="dxa"/>
          </w:tcPr>
          <w:p w14:paraId="69D3E28F" w14:textId="0526F81D" w:rsidR="00266B62" w:rsidRPr="00707DE3" w:rsidRDefault="00910C57" w:rsidP="00707DE3">
            <w:pPr>
              <w:rPr>
                <w:ins w:id="132" w:author="HP hp" w:date="2023-11-28T21:12:00Z"/>
                <w:rFonts w:ascii="Times New Roman" w:hAnsi="Times New Roman" w:cs="Times New Roman"/>
                <w:sz w:val="28"/>
                <w:szCs w:val="28"/>
              </w:rPr>
            </w:pPr>
            <w:ins w:id="133" w:author="HP hp" w:date="2023-11-28T21:12:00Z">
              <w:r>
                <w:rPr>
                  <w:rFonts w:ascii="Times New Roman" w:hAnsi="Times New Roman" w:cs="Times New Roman"/>
                  <w:sz w:val="28"/>
                  <w:szCs w:val="28"/>
                </w:rPr>
                <w:t>Ratio</w:t>
              </w:r>
            </w:ins>
          </w:p>
        </w:tc>
      </w:tr>
      <w:tr w:rsidR="00266B62" w:rsidRPr="00707DE3" w14:paraId="0AB81C7E" w14:textId="77777777" w:rsidTr="00FF509F">
        <w:trPr>
          <w:ins w:id="134" w:author="HP hp" w:date="2023-11-28T21:12:00Z"/>
        </w:trPr>
        <w:tc>
          <w:tcPr>
            <w:tcW w:w="4675" w:type="dxa"/>
          </w:tcPr>
          <w:p w14:paraId="349B034D" w14:textId="77777777" w:rsidR="00266B62" w:rsidRPr="00707DE3" w:rsidRDefault="00266B62" w:rsidP="00707DE3">
            <w:pPr>
              <w:rPr>
                <w:ins w:id="135" w:author="HP hp" w:date="2023-11-28T21:12:00Z"/>
                <w:rFonts w:ascii="Times New Roman" w:hAnsi="Times New Roman" w:cs="Times New Roman"/>
                <w:sz w:val="28"/>
                <w:szCs w:val="28"/>
              </w:rPr>
            </w:pPr>
            <w:ins w:id="136" w:author="HP hp" w:date="2023-11-28T21:12:00Z">
              <w:r w:rsidRPr="00707DE3">
                <w:rPr>
                  <w:rFonts w:ascii="Times New Roman" w:hAnsi="Times New Roman" w:cs="Times New Roman"/>
                  <w:sz w:val="28"/>
                  <w:szCs w:val="28"/>
                </w:rPr>
                <w:t>Sales Figures</w:t>
              </w:r>
            </w:ins>
          </w:p>
        </w:tc>
        <w:tc>
          <w:tcPr>
            <w:tcW w:w="4675" w:type="dxa"/>
          </w:tcPr>
          <w:p w14:paraId="39DA6742" w14:textId="0412DF4D" w:rsidR="00266B62" w:rsidRPr="00707DE3" w:rsidRDefault="00910C57" w:rsidP="00707DE3">
            <w:pPr>
              <w:rPr>
                <w:ins w:id="137" w:author="HP hp" w:date="2023-11-28T21:12:00Z"/>
                <w:rFonts w:ascii="Times New Roman" w:hAnsi="Times New Roman" w:cs="Times New Roman"/>
                <w:sz w:val="28"/>
                <w:szCs w:val="28"/>
              </w:rPr>
            </w:pPr>
            <w:ins w:id="138" w:author="HP hp" w:date="2023-11-28T21:12:00Z">
              <w:r>
                <w:rPr>
                  <w:rFonts w:ascii="Times New Roman" w:hAnsi="Times New Roman" w:cs="Times New Roman"/>
                  <w:sz w:val="28"/>
                  <w:szCs w:val="28"/>
                </w:rPr>
                <w:t>Ratio</w:t>
              </w:r>
            </w:ins>
          </w:p>
        </w:tc>
      </w:tr>
      <w:tr w:rsidR="00266B62" w:rsidRPr="00707DE3" w14:paraId="3485FB46" w14:textId="77777777" w:rsidTr="00FF509F">
        <w:trPr>
          <w:ins w:id="139" w:author="HP hp" w:date="2023-11-28T21:12:00Z"/>
        </w:trPr>
        <w:tc>
          <w:tcPr>
            <w:tcW w:w="4675" w:type="dxa"/>
          </w:tcPr>
          <w:p w14:paraId="5429D0E9" w14:textId="77777777" w:rsidR="00266B62" w:rsidRPr="00707DE3" w:rsidRDefault="00266B62" w:rsidP="00707DE3">
            <w:pPr>
              <w:rPr>
                <w:ins w:id="140" w:author="HP hp" w:date="2023-11-28T21:12:00Z"/>
                <w:rFonts w:ascii="Times New Roman" w:hAnsi="Times New Roman" w:cs="Times New Roman"/>
                <w:sz w:val="28"/>
                <w:szCs w:val="28"/>
              </w:rPr>
            </w:pPr>
            <w:ins w:id="141" w:author="HP hp" w:date="2023-11-28T21:12:00Z">
              <w:r w:rsidRPr="00707DE3">
                <w:rPr>
                  <w:rFonts w:ascii="Times New Roman" w:hAnsi="Times New Roman" w:cs="Times New Roman"/>
                  <w:sz w:val="28"/>
                  <w:szCs w:val="28"/>
                </w:rPr>
                <w:t>Blood Group</w:t>
              </w:r>
            </w:ins>
          </w:p>
        </w:tc>
        <w:tc>
          <w:tcPr>
            <w:tcW w:w="4675" w:type="dxa"/>
          </w:tcPr>
          <w:p w14:paraId="63404AE4" w14:textId="268864C0" w:rsidR="00266B62" w:rsidRPr="00707DE3" w:rsidRDefault="00ED4783" w:rsidP="00707DE3">
            <w:pPr>
              <w:rPr>
                <w:ins w:id="142" w:author="HP hp" w:date="2023-11-28T21:12:00Z"/>
                <w:rFonts w:ascii="Times New Roman" w:hAnsi="Times New Roman" w:cs="Times New Roman"/>
                <w:sz w:val="28"/>
                <w:szCs w:val="28"/>
              </w:rPr>
            </w:pPr>
            <w:ins w:id="143" w:author="HP hp" w:date="2023-11-28T21:12:00Z">
              <w:r>
                <w:rPr>
                  <w:rFonts w:ascii="Times New Roman" w:hAnsi="Times New Roman" w:cs="Times New Roman"/>
                  <w:sz w:val="28"/>
                  <w:szCs w:val="28"/>
                </w:rPr>
                <w:t>Nominal</w:t>
              </w:r>
            </w:ins>
          </w:p>
        </w:tc>
      </w:tr>
      <w:tr w:rsidR="00266B62" w:rsidRPr="00707DE3" w14:paraId="26EB7CB4" w14:textId="77777777" w:rsidTr="00FF509F">
        <w:trPr>
          <w:ins w:id="144" w:author="HP hp" w:date="2023-11-28T21:12:00Z"/>
        </w:trPr>
        <w:tc>
          <w:tcPr>
            <w:tcW w:w="4675" w:type="dxa"/>
          </w:tcPr>
          <w:p w14:paraId="13057C3B" w14:textId="77777777" w:rsidR="00266B62" w:rsidRPr="00707DE3" w:rsidRDefault="00266B62" w:rsidP="00707DE3">
            <w:pPr>
              <w:rPr>
                <w:ins w:id="145" w:author="HP hp" w:date="2023-11-28T21:12:00Z"/>
                <w:rFonts w:ascii="Times New Roman" w:hAnsi="Times New Roman" w:cs="Times New Roman"/>
                <w:sz w:val="28"/>
                <w:szCs w:val="28"/>
              </w:rPr>
            </w:pPr>
            <w:ins w:id="146" w:author="HP hp" w:date="2023-11-28T21:12:00Z">
              <w:r w:rsidRPr="00707DE3">
                <w:rPr>
                  <w:rFonts w:ascii="Times New Roman" w:hAnsi="Times New Roman" w:cs="Times New Roman"/>
                  <w:sz w:val="28"/>
                  <w:szCs w:val="28"/>
                </w:rPr>
                <w:t>Time Of Day</w:t>
              </w:r>
            </w:ins>
          </w:p>
        </w:tc>
        <w:tc>
          <w:tcPr>
            <w:tcW w:w="4675" w:type="dxa"/>
          </w:tcPr>
          <w:p w14:paraId="547BA811" w14:textId="586CB60A" w:rsidR="00266B62" w:rsidRPr="00707DE3" w:rsidRDefault="00ED4783" w:rsidP="00707DE3">
            <w:pPr>
              <w:rPr>
                <w:ins w:id="147" w:author="HP hp" w:date="2023-11-28T21:12:00Z"/>
                <w:rFonts w:ascii="Times New Roman" w:hAnsi="Times New Roman" w:cs="Times New Roman"/>
                <w:sz w:val="28"/>
                <w:szCs w:val="28"/>
              </w:rPr>
            </w:pPr>
            <w:ins w:id="148" w:author="HP hp" w:date="2023-11-28T21:12:00Z">
              <w:r>
                <w:rPr>
                  <w:rFonts w:ascii="Times New Roman" w:hAnsi="Times New Roman" w:cs="Times New Roman"/>
                  <w:sz w:val="28"/>
                  <w:szCs w:val="28"/>
                </w:rPr>
                <w:t>Nominal</w:t>
              </w:r>
            </w:ins>
          </w:p>
        </w:tc>
      </w:tr>
      <w:tr w:rsidR="00266B62" w:rsidRPr="00707DE3" w14:paraId="6A72E96B" w14:textId="77777777" w:rsidTr="00FF509F">
        <w:trPr>
          <w:ins w:id="149" w:author="HP hp" w:date="2023-11-28T21:12:00Z"/>
        </w:trPr>
        <w:tc>
          <w:tcPr>
            <w:tcW w:w="4675" w:type="dxa"/>
          </w:tcPr>
          <w:p w14:paraId="331BC7C7" w14:textId="77777777" w:rsidR="00266B62" w:rsidRPr="00707DE3" w:rsidRDefault="00266B62" w:rsidP="00707DE3">
            <w:pPr>
              <w:rPr>
                <w:ins w:id="150" w:author="HP hp" w:date="2023-11-28T21:12:00Z"/>
                <w:rFonts w:ascii="Times New Roman" w:hAnsi="Times New Roman" w:cs="Times New Roman"/>
                <w:sz w:val="28"/>
                <w:szCs w:val="28"/>
              </w:rPr>
            </w:pPr>
            <w:ins w:id="151" w:author="HP hp" w:date="2023-11-28T21:12:00Z">
              <w:r w:rsidRPr="00707DE3">
                <w:rPr>
                  <w:rFonts w:ascii="Times New Roman" w:hAnsi="Times New Roman" w:cs="Times New Roman"/>
                  <w:sz w:val="28"/>
                  <w:szCs w:val="28"/>
                </w:rPr>
                <w:t>Time on a Clock with Hands</w:t>
              </w:r>
            </w:ins>
          </w:p>
        </w:tc>
        <w:tc>
          <w:tcPr>
            <w:tcW w:w="4675" w:type="dxa"/>
          </w:tcPr>
          <w:p w14:paraId="4BCBF496" w14:textId="0319FCAE" w:rsidR="00266B62" w:rsidRPr="00707DE3" w:rsidRDefault="00ED4783" w:rsidP="00707DE3">
            <w:pPr>
              <w:rPr>
                <w:ins w:id="152" w:author="HP hp" w:date="2023-11-28T21:12:00Z"/>
                <w:rFonts w:ascii="Times New Roman" w:hAnsi="Times New Roman" w:cs="Times New Roman"/>
                <w:sz w:val="28"/>
                <w:szCs w:val="28"/>
              </w:rPr>
            </w:pPr>
            <w:ins w:id="153" w:author="HP hp" w:date="2023-11-28T21:12:00Z">
              <w:r>
                <w:rPr>
                  <w:rFonts w:ascii="Times New Roman" w:hAnsi="Times New Roman" w:cs="Times New Roman"/>
                  <w:sz w:val="28"/>
                  <w:szCs w:val="28"/>
                </w:rPr>
                <w:t>Ordinal</w:t>
              </w:r>
            </w:ins>
          </w:p>
        </w:tc>
      </w:tr>
      <w:tr w:rsidR="00266B62" w:rsidRPr="00707DE3" w14:paraId="562B24E9" w14:textId="77777777" w:rsidTr="00FF509F">
        <w:trPr>
          <w:ins w:id="154" w:author="HP hp" w:date="2023-11-28T21:12:00Z"/>
        </w:trPr>
        <w:tc>
          <w:tcPr>
            <w:tcW w:w="4675" w:type="dxa"/>
          </w:tcPr>
          <w:p w14:paraId="5571A049" w14:textId="77777777" w:rsidR="00266B62" w:rsidRPr="00707DE3" w:rsidRDefault="00266B62" w:rsidP="00707DE3">
            <w:pPr>
              <w:rPr>
                <w:ins w:id="155" w:author="HP hp" w:date="2023-11-28T21:12:00Z"/>
                <w:rFonts w:ascii="Times New Roman" w:hAnsi="Times New Roman" w:cs="Times New Roman"/>
                <w:sz w:val="28"/>
                <w:szCs w:val="28"/>
              </w:rPr>
            </w:pPr>
            <w:ins w:id="156" w:author="HP hp" w:date="2023-11-28T21:12:00Z">
              <w:r w:rsidRPr="00707DE3">
                <w:rPr>
                  <w:rFonts w:ascii="Times New Roman" w:hAnsi="Times New Roman" w:cs="Times New Roman"/>
                  <w:sz w:val="28"/>
                  <w:szCs w:val="28"/>
                </w:rPr>
                <w:t>Number of Children</w:t>
              </w:r>
            </w:ins>
          </w:p>
        </w:tc>
        <w:tc>
          <w:tcPr>
            <w:tcW w:w="4675" w:type="dxa"/>
          </w:tcPr>
          <w:p w14:paraId="031EF860" w14:textId="196BE96E" w:rsidR="00266B62" w:rsidRPr="00707DE3" w:rsidRDefault="00ED4783" w:rsidP="00707DE3">
            <w:pPr>
              <w:rPr>
                <w:ins w:id="157" w:author="HP hp" w:date="2023-11-28T21:12:00Z"/>
                <w:rFonts w:ascii="Times New Roman" w:hAnsi="Times New Roman" w:cs="Times New Roman"/>
                <w:sz w:val="28"/>
                <w:szCs w:val="28"/>
              </w:rPr>
            </w:pPr>
            <w:ins w:id="158" w:author="HP hp" w:date="2023-11-28T21:12:00Z">
              <w:r>
                <w:rPr>
                  <w:rFonts w:ascii="Times New Roman" w:hAnsi="Times New Roman" w:cs="Times New Roman"/>
                  <w:sz w:val="28"/>
                  <w:szCs w:val="28"/>
                </w:rPr>
                <w:t>Ratio</w:t>
              </w:r>
            </w:ins>
          </w:p>
        </w:tc>
      </w:tr>
      <w:tr w:rsidR="00266B62" w:rsidRPr="00707DE3" w14:paraId="114C721C" w14:textId="77777777" w:rsidTr="00FF509F">
        <w:trPr>
          <w:ins w:id="159" w:author="HP hp" w:date="2023-11-28T21:12:00Z"/>
        </w:trPr>
        <w:tc>
          <w:tcPr>
            <w:tcW w:w="4675" w:type="dxa"/>
          </w:tcPr>
          <w:p w14:paraId="5033D4AA" w14:textId="77777777" w:rsidR="00266B62" w:rsidRPr="00707DE3" w:rsidRDefault="00266B62" w:rsidP="00707DE3">
            <w:pPr>
              <w:rPr>
                <w:ins w:id="160" w:author="HP hp" w:date="2023-11-28T21:12:00Z"/>
                <w:rFonts w:ascii="Times New Roman" w:hAnsi="Times New Roman" w:cs="Times New Roman"/>
                <w:sz w:val="28"/>
                <w:szCs w:val="28"/>
              </w:rPr>
            </w:pPr>
            <w:ins w:id="161" w:author="HP hp" w:date="2023-11-28T21:12:00Z">
              <w:r w:rsidRPr="00707DE3">
                <w:rPr>
                  <w:rFonts w:ascii="Times New Roman" w:hAnsi="Times New Roman" w:cs="Times New Roman"/>
                  <w:sz w:val="28"/>
                  <w:szCs w:val="28"/>
                </w:rPr>
                <w:t>Religious Preference</w:t>
              </w:r>
            </w:ins>
          </w:p>
        </w:tc>
        <w:tc>
          <w:tcPr>
            <w:tcW w:w="4675" w:type="dxa"/>
          </w:tcPr>
          <w:p w14:paraId="6F725C51" w14:textId="56949426" w:rsidR="00266B62" w:rsidRPr="00707DE3" w:rsidRDefault="00ED4783" w:rsidP="00707DE3">
            <w:pPr>
              <w:rPr>
                <w:ins w:id="162" w:author="HP hp" w:date="2023-11-28T21:12:00Z"/>
                <w:rFonts w:ascii="Times New Roman" w:hAnsi="Times New Roman" w:cs="Times New Roman"/>
                <w:sz w:val="28"/>
                <w:szCs w:val="28"/>
              </w:rPr>
            </w:pPr>
            <w:ins w:id="163" w:author="HP hp" w:date="2023-11-28T21:12:00Z">
              <w:r>
                <w:rPr>
                  <w:rFonts w:ascii="Times New Roman" w:hAnsi="Times New Roman" w:cs="Times New Roman"/>
                  <w:sz w:val="28"/>
                  <w:szCs w:val="28"/>
                </w:rPr>
                <w:t>Nominal</w:t>
              </w:r>
            </w:ins>
          </w:p>
        </w:tc>
      </w:tr>
      <w:tr w:rsidR="00266B62" w:rsidRPr="00707DE3" w14:paraId="4567CBBF" w14:textId="77777777" w:rsidTr="00FF509F">
        <w:trPr>
          <w:ins w:id="164" w:author="HP hp" w:date="2023-11-28T21:12:00Z"/>
        </w:trPr>
        <w:tc>
          <w:tcPr>
            <w:tcW w:w="4675" w:type="dxa"/>
          </w:tcPr>
          <w:p w14:paraId="3CC25831" w14:textId="77777777" w:rsidR="00266B62" w:rsidRPr="00707DE3" w:rsidRDefault="00266B62" w:rsidP="00707DE3">
            <w:pPr>
              <w:rPr>
                <w:ins w:id="165" w:author="HP hp" w:date="2023-11-28T21:12:00Z"/>
                <w:rFonts w:ascii="Times New Roman" w:hAnsi="Times New Roman" w:cs="Times New Roman"/>
                <w:sz w:val="28"/>
                <w:szCs w:val="28"/>
              </w:rPr>
            </w:pPr>
            <w:ins w:id="166" w:author="HP hp" w:date="2023-11-28T21:12:00Z">
              <w:r w:rsidRPr="00707DE3">
                <w:rPr>
                  <w:rFonts w:ascii="Times New Roman" w:hAnsi="Times New Roman" w:cs="Times New Roman"/>
                  <w:sz w:val="28"/>
                  <w:szCs w:val="28"/>
                </w:rPr>
                <w:lastRenderedPageBreak/>
                <w:t>Barometer Pressure</w:t>
              </w:r>
            </w:ins>
          </w:p>
        </w:tc>
        <w:tc>
          <w:tcPr>
            <w:tcW w:w="4675" w:type="dxa"/>
          </w:tcPr>
          <w:p w14:paraId="06BE163D" w14:textId="2A389CD9" w:rsidR="00266B62" w:rsidRPr="00707DE3" w:rsidRDefault="00ED4783" w:rsidP="00707DE3">
            <w:pPr>
              <w:rPr>
                <w:ins w:id="167" w:author="HP hp" w:date="2023-11-28T21:12:00Z"/>
                <w:rFonts w:ascii="Times New Roman" w:hAnsi="Times New Roman" w:cs="Times New Roman"/>
                <w:sz w:val="28"/>
                <w:szCs w:val="28"/>
              </w:rPr>
            </w:pPr>
            <w:ins w:id="168" w:author="HP hp" w:date="2023-11-28T21:12:00Z">
              <w:r>
                <w:rPr>
                  <w:rFonts w:ascii="Times New Roman" w:hAnsi="Times New Roman" w:cs="Times New Roman"/>
                  <w:sz w:val="28"/>
                  <w:szCs w:val="28"/>
                </w:rPr>
                <w:t>Interval</w:t>
              </w:r>
            </w:ins>
          </w:p>
        </w:tc>
      </w:tr>
      <w:tr w:rsidR="00266B62" w:rsidRPr="00707DE3" w14:paraId="561B6504" w14:textId="77777777" w:rsidTr="00FF509F">
        <w:trPr>
          <w:ins w:id="169" w:author="HP hp" w:date="2023-11-28T21:12:00Z"/>
        </w:trPr>
        <w:tc>
          <w:tcPr>
            <w:tcW w:w="4675" w:type="dxa"/>
          </w:tcPr>
          <w:p w14:paraId="3A0030F5" w14:textId="77777777" w:rsidR="00266B62" w:rsidRPr="00707DE3" w:rsidRDefault="00266B62" w:rsidP="00707DE3">
            <w:pPr>
              <w:rPr>
                <w:ins w:id="170" w:author="HP hp" w:date="2023-11-28T21:12:00Z"/>
                <w:rFonts w:ascii="Times New Roman" w:hAnsi="Times New Roman" w:cs="Times New Roman"/>
                <w:sz w:val="28"/>
                <w:szCs w:val="28"/>
              </w:rPr>
            </w:pPr>
            <w:ins w:id="171" w:author="HP hp" w:date="2023-11-28T21:12:00Z">
              <w:r w:rsidRPr="00707DE3">
                <w:rPr>
                  <w:rFonts w:ascii="Times New Roman" w:hAnsi="Times New Roman" w:cs="Times New Roman"/>
                  <w:sz w:val="28"/>
                  <w:szCs w:val="28"/>
                </w:rPr>
                <w:t>SAT Scores</w:t>
              </w:r>
            </w:ins>
          </w:p>
        </w:tc>
        <w:tc>
          <w:tcPr>
            <w:tcW w:w="4675" w:type="dxa"/>
          </w:tcPr>
          <w:p w14:paraId="3463074A" w14:textId="1F334DD0" w:rsidR="00266B62" w:rsidRPr="00707DE3" w:rsidRDefault="00ED4783" w:rsidP="00707DE3">
            <w:pPr>
              <w:rPr>
                <w:ins w:id="172" w:author="HP hp" w:date="2023-11-28T21:12:00Z"/>
                <w:rFonts w:ascii="Times New Roman" w:hAnsi="Times New Roman" w:cs="Times New Roman"/>
                <w:sz w:val="28"/>
                <w:szCs w:val="28"/>
              </w:rPr>
            </w:pPr>
            <w:ins w:id="173" w:author="HP hp" w:date="2023-11-28T21:12:00Z">
              <w:r>
                <w:rPr>
                  <w:rFonts w:ascii="Times New Roman" w:hAnsi="Times New Roman" w:cs="Times New Roman"/>
                  <w:sz w:val="28"/>
                  <w:szCs w:val="28"/>
                </w:rPr>
                <w:t>Interval</w:t>
              </w:r>
            </w:ins>
          </w:p>
        </w:tc>
      </w:tr>
      <w:tr w:rsidR="00266B62" w:rsidRPr="00707DE3" w14:paraId="3B8740ED" w14:textId="77777777" w:rsidTr="00FF509F">
        <w:trPr>
          <w:ins w:id="174" w:author="HP hp" w:date="2023-11-28T21:12:00Z"/>
        </w:trPr>
        <w:tc>
          <w:tcPr>
            <w:tcW w:w="4675" w:type="dxa"/>
          </w:tcPr>
          <w:p w14:paraId="73FF4110" w14:textId="77777777" w:rsidR="00266B62" w:rsidRPr="00707DE3" w:rsidRDefault="00266B62" w:rsidP="00707DE3">
            <w:pPr>
              <w:rPr>
                <w:ins w:id="175" w:author="HP hp" w:date="2023-11-28T21:12:00Z"/>
                <w:rFonts w:ascii="Times New Roman" w:hAnsi="Times New Roman" w:cs="Times New Roman"/>
                <w:sz w:val="28"/>
                <w:szCs w:val="28"/>
              </w:rPr>
            </w:pPr>
            <w:ins w:id="176" w:author="HP hp" w:date="2023-11-28T21:12:00Z">
              <w:r w:rsidRPr="00707DE3">
                <w:rPr>
                  <w:rFonts w:ascii="Times New Roman" w:hAnsi="Times New Roman" w:cs="Times New Roman"/>
                  <w:sz w:val="28"/>
                  <w:szCs w:val="28"/>
                </w:rPr>
                <w:t>Years of Education</w:t>
              </w:r>
            </w:ins>
          </w:p>
        </w:tc>
        <w:tc>
          <w:tcPr>
            <w:tcW w:w="4675" w:type="dxa"/>
          </w:tcPr>
          <w:p w14:paraId="226FF142" w14:textId="17F2664B" w:rsidR="00266B62" w:rsidRPr="00707DE3" w:rsidRDefault="00ED4783" w:rsidP="00707DE3">
            <w:pPr>
              <w:rPr>
                <w:ins w:id="177" w:author="HP hp" w:date="2023-11-28T21:12:00Z"/>
                <w:rFonts w:ascii="Times New Roman" w:hAnsi="Times New Roman" w:cs="Times New Roman"/>
                <w:sz w:val="28"/>
                <w:szCs w:val="28"/>
              </w:rPr>
            </w:pPr>
            <w:ins w:id="178" w:author="HP hp" w:date="2023-11-28T21:12:00Z">
              <w:r>
                <w:rPr>
                  <w:rFonts w:ascii="Times New Roman" w:hAnsi="Times New Roman" w:cs="Times New Roman"/>
                  <w:sz w:val="28"/>
                  <w:szCs w:val="28"/>
                </w:rPr>
                <w:t>Ordinal</w:t>
              </w:r>
            </w:ins>
          </w:p>
        </w:tc>
      </w:tr>
    </w:tbl>
    <w:p w14:paraId="4ED296AB" w14:textId="77777777" w:rsidR="00266B62" w:rsidRPr="00707DE3" w:rsidRDefault="00266B62" w:rsidP="00707DE3">
      <w:pPr>
        <w:rPr>
          <w:ins w:id="179" w:author="HP hp" w:date="2023-11-28T21:12:00Z"/>
          <w:rFonts w:ascii="Times New Roman" w:hAnsi="Times New Roman" w:cs="Times New Roman"/>
          <w:sz w:val="28"/>
          <w:szCs w:val="28"/>
        </w:rPr>
      </w:pPr>
    </w:p>
    <w:p w14:paraId="7FEAFE66" w14:textId="77777777" w:rsidR="00266B62" w:rsidRPr="00707DE3" w:rsidRDefault="00266B62" w:rsidP="00707DE3">
      <w:pPr>
        <w:rPr>
          <w:ins w:id="180" w:author="HP hp" w:date="2023-11-28T21:12:00Z"/>
          <w:rFonts w:ascii="Times New Roman" w:hAnsi="Times New Roman" w:cs="Times New Roman"/>
          <w:sz w:val="28"/>
          <w:szCs w:val="28"/>
        </w:rPr>
      </w:pPr>
    </w:p>
    <w:p w14:paraId="752E9EEA" w14:textId="77777777" w:rsidR="00266B62" w:rsidRDefault="00FF7EE8" w:rsidP="00707DE3">
      <w:pPr>
        <w:rPr>
          <w:ins w:id="181" w:author="HP hp" w:date="2023-11-28T21:12:00Z"/>
          <w:rFonts w:ascii="Times New Roman" w:hAnsi="Times New Roman" w:cs="Times New Roman"/>
          <w:sz w:val="28"/>
          <w:szCs w:val="28"/>
        </w:rPr>
      </w:pPr>
      <w:ins w:id="182" w:author="HP hp" w:date="2023-11-28T21:12:00Z">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ins>
    </w:p>
    <w:p w14:paraId="1C3F4BF1" w14:textId="62DD4DFF" w:rsidR="00ED4783" w:rsidRDefault="0029578C" w:rsidP="00707DE3">
      <w:pPr>
        <w:rPr>
          <w:ins w:id="183" w:author="HP hp" w:date="2023-11-28T21:12:00Z"/>
          <w:rFonts w:ascii="Times New Roman" w:hAnsi="Times New Roman" w:cs="Times New Roman"/>
          <w:sz w:val="28"/>
          <w:szCs w:val="28"/>
        </w:rPr>
      </w:pPr>
      <w:r>
        <w:rPr>
          <w:rFonts w:ascii="Times New Roman" w:hAnsi="Times New Roman" w:cs="Times New Roman"/>
          <w:sz w:val="28"/>
          <w:szCs w:val="28"/>
        </w:rPr>
        <w:t xml:space="preserve">Ans: </w:t>
      </w:r>
      <w:ins w:id="184" w:author="HP hp" w:date="2023-11-28T21:12:00Z">
        <w:r w:rsidR="00ED4783">
          <w:rPr>
            <w:rFonts w:ascii="Times New Roman" w:hAnsi="Times New Roman" w:cs="Times New Roman"/>
            <w:sz w:val="28"/>
            <w:szCs w:val="28"/>
          </w:rPr>
          <w:t xml:space="preserve">Total number of possible outcomes when three coins are tossed-2^3.Since </w:t>
        </w:r>
        <w:r w:rsidR="00BE0591">
          <w:rPr>
            <w:rFonts w:ascii="Times New Roman" w:hAnsi="Times New Roman" w:cs="Times New Roman"/>
            <w:sz w:val="28"/>
            <w:szCs w:val="28"/>
          </w:rPr>
          <w:t>we need 2 heads and 1 tail out of 3 coins.</w:t>
        </w:r>
      </w:ins>
      <w:r w:rsidR="00AA1C64">
        <w:rPr>
          <w:rFonts w:ascii="Times New Roman" w:hAnsi="Times New Roman" w:cs="Times New Roman"/>
          <w:sz w:val="28"/>
          <w:szCs w:val="28"/>
        </w:rPr>
        <w:t xml:space="preserve"> </w:t>
      </w:r>
      <w:proofErr w:type="gramStart"/>
      <w:ins w:id="185" w:author="HP hp" w:date="2023-11-28T21:12:00Z">
        <w:r w:rsidR="00BE0591">
          <w:rPr>
            <w:rFonts w:ascii="Times New Roman" w:hAnsi="Times New Roman" w:cs="Times New Roman"/>
            <w:sz w:val="28"/>
            <w:szCs w:val="28"/>
          </w:rPr>
          <w:t>The</w:t>
        </w:r>
        <w:proofErr w:type="gramEnd"/>
        <w:r w:rsidR="00BE0591">
          <w:rPr>
            <w:rFonts w:ascii="Times New Roman" w:hAnsi="Times New Roman" w:cs="Times New Roman"/>
            <w:sz w:val="28"/>
            <w:szCs w:val="28"/>
          </w:rPr>
          <w:t xml:space="preserve"> outcomes comes as follows:</w:t>
        </w:r>
      </w:ins>
    </w:p>
    <w:p w14:paraId="595B89D2" w14:textId="2C2E21D3" w:rsidR="00BE0591" w:rsidRDefault="00BE0591" w:rsidP="00707DE3">
      <w:pPr>
        <w:rPr>
          <w:ins w:id="186" w:author="HP hp" w:date="2023-11-28T21:12:00Z"/>
          <w:rFonts w:ascii="Times New Roman" w:hAnsi="Times New Roman" w:cs="Times New Roman"/>
          <w:sz w:val="28"/>
          <w:szCs w:val="28"/>
        </w:rPr>
      </w:pPr>
      <w:proofErr w:type="gramStart"/>
      <w:ins w:id="187" w:author="HP hp" w:date="2023-11-28T21:12:00Z">
        <w:r>
          <w:rPr>
            <w:rFonts w:ascii="Times New Roman" w:hAnsi="Times New Roman" w:cs="Times New Roman"/>
            <w:sz w:val="28"/>
            <w:szCs w:val="28"/>
          </w:rPr>
          <w:t>HHH,HHT</w:t>
        </w:r>
        <w:proofErr w:type="gramEnd"/>
        <w:r>
          <w:rPr>
            <w:rFonts w:ascii="Times New Roman" w:hAnsi="Times New Roman" w:cs="Times New Roman"/>
            <w:sz w:val="28"/>
            <w:szCs w:val="28"/>
          </w:rPr>
          <w:t>,HTH,THH,TTT,TTH,THT,HTT=8</w:t>
        </w:r>
      </w:ins>
    </w:p>
    <w:p w14:paraId="6D22E8B1" w14:textId="2F477196" w:rsidR="00BE0591" w:rsidRDefault="00BE0591" w:rsidP="00707DE3">
      <w:pPr>
        <w:rPr>
          <w:ins w:id="188" w:author="HP hp" w:date="2023-11-28T21:12:00Z"/>
          <w:rFonts w:ascii="Times New Roman" w:hAnsi="Times New Roman" w:cs="Times New Roman"/>
          <w:sz w:val="28"/>
          <w:szCs w:val="28"/>
        </w:rPr>
      </w:pPr>
      <w:ins w:id="189" w:author="HP hp" w:date="2023-11-28T21:12:00Z">
        <w:r>
          <w:rPr>
            <w:rFonts w:ascii="Times New Roman" w:hAnsi="Times New Roman" w:cs="Times New Roman"/>
            <w:sz w:val="28"/>
            <w:szCs w:val="28"/>
          </w:rPr>
          <w:t>n(a)=event occurring two heads and one tail i.e.,</w:t>
        </w:r>
      </w:ins>
      <w:r w:rsidR="00AA1C64">
        <w:rPr>
          <w:rFonts w:ascii="Times New Roman" w:hAnsi="Times New Roman" w:cs="Times New Roman"/>
          <w:sz w:val="28"/>
          <w:szCs w:val="28"/>
        </w:rPr>
        <w:t xml:space="preserve"> </w:t>
      </w:r>
      <w:proofErr w:type="gramStart"/>
      <w:ins w:id="190" w:author="HP hp" w:date="2023-11-28T21:12:00Z">
        <w:r>
          <w:rPr>
            <w:rFonts w:ascii="Times New Roman" w:hAnsi="Times New Roman" w:cs="Times New Roman"/>
            <w:sz w:val="28"/>
            <w:szCs w:val="28"/>
          </w:rPr>
          <w:t>HHT,HTH</w:t>
        </w:r>
        <w:proofErr w:type="gramEnd"/>
        <w:r>
          <w:rPr>
            <w:rFonts w:ascii="Times New Roman" w:hAnsi="Times New Roman" w:cs="Times New Roman"/>
            <w:sz w:val="28"/>
            <w:szCs w:val="28"/>
          </w:rPr>
          <w:t>,THH=3</w:t>
        </w:r>
      </w:ins>
    </w:p>
    <w:p w14:paraId="5EF7BACF" w14:textId="3D82A9D5" w:rsidR="00BE0591" w:rsidRDefault="00BE0591" w:rsidP="00707DE3">
      <w:pPr>
        <w:rPr>
          <w:ins w:id="191" w:author="HP hp" w:date="2023-11-28T21:12:00Z"/>
          <w:rFonts w:ascii="Times New Roman" w:hAnsi="Times New Roman" w:cs="Times New Roman"/>
          <w:sz w:val="28"/>
          <w:szCs w:val="28"/>
        </w:rPr>
      </w:pPr>
      <w:ins w:id="192" w:author="HP hp" w:date="2023-11-28T21:12:00Z">
        <w:r>
          <w:rPr>
            <w:rFonts w:ascii="Times New Roman" w:hAnsi="Times New Roman" w:cs="Times New Roman"/>
            <w:sz w:val="28"/>
            <w:szCs w:val="28"/>
          </w:rPr>
          <w:t>n(s)=total number of possible outcomes i.e.,8</w:t>
        </w:r>
      </w:ins>
    </w:p>
    <w:p w14:paraId="76A252A7" w14:textId="6BF13AE0" w:rsidR="00BE0591" w:rsidRDefault="00BE0591" w:rsidP="00707DE3">
      <w:pPr>
        <w:rPr>
          <w:ins w:id="193" w:author="HP hp" w:date="2023-11-28T21:12:00Z"/>
          <w:rFonts w:ascii="Times New Roman" w:hAnsi="Times New Roman" w:cs="Times New Roman"/>
          <w:sz w:val="28"/>
          <w:szCs w:val="28"/>
        </w:rPr>
      </w:pPr>
      <w:ins w:id="194" w:author="HP hp" w:date="2023-11-28T21:12:00Z">
        <w:r>
          <w:rPr>
            <w:rFonts w:ascii="Times New Roman" w:hAnsi="Times New Roman" w:cs="Times New Roman"/>
            <w:sz w:val="28"/>
            <w:szCs w:val="28"/>
          </w:rPr>
          <w:t>Probability=n(a)/n(s)=3/8.</w:t>
        </w:r>
      </w:ins>
    </w:p>
    <w:p w14:paraId="18936D9F" w14:textId="77777777" w:rsidR="000B417C" w:rsidRPr="00707DE3" w:rsidRDefault="000B417C" w:rsidP="00707DE3">
      <w:pPr>
        <w:rPr>
          <w:ins w:id="195" w:author="HP hp" w:date="2023-11-28T21:12:00Z"/>
          <w:rFonts w:ascii="Times New Roman" w:hAnsi="Times New Roman" w:cs="Times New Roman"/>
          <w:sz w:val="28"/>
          <w:szCs w:val="28"/>
        </w:rPr>
      </w:pPr>
    </w:p>
    <w:p w14:paraId="6AE134EA" w14:textId="77777777" w:rsidR="00266B62" w:rsidRPr="00707DE3" w:rsidRDefault="00266B62" w:rsidP="00707DE3">
      <w:pPr>
        <w:rPr>
          <w:ins w:id="196" w:author="HP hp" w:date="2023-11-28T21:12:00Z"/>
          <w:rFonts w:ascii="Times New Roman" w:hAnsi="Times New Roman" w:cs="Times New Roman"/>
          <w:sz w:val="28"/>
          <w:szCs w:val="28"/>
        </w:rPr>
      </w:pPr>
      <w:ins w:id="197" w:author="HP hp" w:date="2023-11-28T21:12:00Z">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ins>
    </w:p>
    <w:p w14:paraId="5CB7F223" w14:textId="77777777" w:rsidR="00266B62" w:rsidRPr="00707DE3" w:rsidRDefault="00266B62" w:rsidP="00707DE3">
      <w:pPr>
        <w:pStyle w:val="ListParagraph"/>
        <w:numPr>
          <w:ilvl w:val="0"/>
          <w:numId w:val="1"/>
        </w:numPr>
        <w:rPr>
          <w:ins w:id="198" w:author="HP hp" w:date="2023-11-28T21:12:00Z"/>
          <w:rFonts w:ascii="Times New Roman" w:hAnsi="Times New Roman" w:cs="Times New Roman"/>
          <w:sz w:val="28"/>
          <w:szCs w:val="28"/>
        </w:rPr>
      </w:pPr>
      <w:ins w:id="199" w:author="HP hp" w:date="2023-11-28T21:12:00Z">
        <w:r w:rsidRPr="00707DE3">
          <w:rPr>
            <w:rFonts w:ascii="Times New Roman" w:hAnsi="Times New Roman" w:cs="Times New Roman"/>
            <w:sz w:val="28"/>
            <w:szCs w:val="28"/>
          </w:rPr>
          <w:t>Equal to 1</w:t>
        </w:r>
      </w:ins>
    </w:p>
    <w:p w14:paraId="17D10FBE" w14:textId="77777777" w:rsidR="00266B62" w:rsidRPr="00707DE3" w:rsidRDefault="00266B62" w:rsidP="00707DE3">
      <w:pPr>
        <w:pStyle w:val="ListParagraph"/>
        <w:numPr>
          <w:ilvl w:val="0"/>
          <w:numId w:val="1"/>
        </w:numPr>
        <w:rPr>
          <w:ins w:id="200" w:author="HP hp" w:date="2023-11-28T21:12:00Z"/>
          <w:rFonts w:ascii="Times New Roman" w:hAnsi="Times New Roman" w:cs="Times New Roman"/>
          <w:sz w:val="28"/>
          <w:szCs w:val="28"/>
        </w:rPr>
      </w:pPr>
      <w:ins w:id="201" w:author="HP hp" w:date="2023-11-28T21:12:00Z">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ins>
    </w:p>
    <w:p w14:paraId="4A55BC7F" w14:textId="77777777" w:rsidR="00266B62" w:rsidRDefault="00266B62" w:rsidP="00707DE3">
      <w:pPr>
        <w:pStyle w:val="ListParagraph"/>
        <w:numPr>
          <w:ilvl w:val="0"/>
          <w:numId w:val="1"/>
        </w:numPr>
        <w:rPr>
          <w:ins w:id="202" w:author="HP hp" w:date="2023-11-28T21:12:00Z"/>
          <w:rFonts w:ascii="Times New Roman" w:hAnsi="Times New Roman" w:cs="Times New Roman"/>
          <w:sz w:val="28"/>
          <w:szCs w:val="28"/>
        </w:rPr>
      </w:pPr>
      <w:ins w:id="203" w:author="HP hp" w:date="2023-11-28T21:12:00Z">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ins>
    </w:p>
    <w:p w14:paraId="4E6BAD8E" w14:textId="5F062CEA" w:rsidR="008F652A" w:rsidRDefault="0029578C" w:rsidP="0029578C">
      <w:pPr>
        <w:rPr>
          <w:ins w:id="204" w:author="HP hp" w:date="2023-11-28T21:12:00Z"/>
          <w:rFonts w:ascii="Times New Roman" w:hAnsi="Times New Roman" w:cs="Times New Roman"/>
          <w:sz w:val="28"/>
          <w:szCs w:val="28"/>
        </w:rPr>
      </w:pPr>
      <w:r>
        <w:rPr>
          <w:rFonts w:ascii="Times New Roman" w:hAnsi="Times New Roman" w:cs="Times New Roman"/>
          <w:sz w:val="28"/>
          <w:szCs w:val="28"/>
        </w:rPr>
        <w:t xml:space="preserve">Ans: </w:t>
      </w:r>
      <w:ins w:id="205" w:author="HP hp" w:date="2023-11-28T21:12:00Z">
        <w:r w:rsidR="008F652A">
          <w:rPr>
            <w:rFonts w:ascii="Times New Roman" w:hAnsi="Times New Roman" w:cs="Times New Roman"/>
            <w:sz w:val="28"/>
            <w:szCs w:val="28"/>
          </w:rPr>
          <w:t>When two dice are rolled,</w:t>
        </w:r>
      </w:ins>
      <w:r w:rsidR="00AA1C64">
        <w:rPr>
          <w:rFonts w:ascii="Times New Roman" w:hAnsi="Times New Roman" w:cs="Times New Roman"/>
          <w:sz w:val="28"/>
          <w:szCs w:val="28"/>
        </w:rPr>
        <w:t xml:space="preserve"> </w:t>
      </w:r>
      <w:ins w:id="206" w:author="HP hp" w:date="2023-11-28T21:12:00Z">
        <w:r w:rsidR="008F652A">
          <w:rPr>
            <w:rFonts w:ascii="Times New Roman" w:hAnsi="Times New Roman" w:cs="Times New Roman"/>
            <w:sz w:val="28"/>
            <w:szCs w:val="28"/>
          </w:rPr>
          <w:t xml:space="preserve">the total number of possible outcomes are 6*6=36 </w:t>
        </w:r>
        <w:proofErr w:type="spellStart"/>
        <w:proofErr w:type="gramStart"/>
        <w:r w:rsidR="008F652A">
          <w:rPr>
            <w:rFonts w:ascii="Times New Roman" w:hAnsi="Times New Roman" w:cs="Times New Roman"/>
            <w:sz w:val="28"/>
            <w:szCs w:val="28"/>
          </w:rPr>
          <w:t>possibilities.They</w:t>
        </w:r>
        <w:proofErr w:type="spellEnd"/>
        <w:proofErr w:type="gramEnd"/>
        <w:r w:rsidR="008F652A">
          <w:rPr>
            <w:rFonts w:ascii="Times New Roman" w:hAnsi="Times New Roman" w:cs="Times New Roman"/>
            <w:sz w:val="28"/>
            <w:szCs w:val="28"/>
          </w:rPr>
          <w:t xml:space="preserve"> are:-</w:t>
        </w:r>
      </w:ins>
    </w:p>
    <w:p w14:paraId="3177341D" w14:textId="12E09876" w:rsidR="008F652A" w:rsidRDefault="008F652A" w:rsidP="008F652A">
      <w:pPr>
        <w:ind w:left="360"/>
        <w:rPr>
          <w:ins w:id="207" w:author="HP hp" w:date="2023-11-28T21:12:00Z"/>
          <w:rFonts w:ascii="Times New Roman" w:hAnsi="Times New Roman" w:cs="Times New Roman"/>
          <w:sz w:val="28"/>
          <w:szCs w:val="28"/>
        </w:rPr>
      </w:pPr>
      <w:ins w:id="208" w:author="HP hp" w:date="2023-11-28T21:12:00Z">
        <w:r>
          <w:rPr>
            <w:rFonts w:ascii="Times New Roman" w:hAnsi="Times New Roman" w:cs="Times New Roman"/>
            <w:sz w:val="28"/>
            <w:szCs w:val="28"/>
          </w:rPr>
          <w:t>(1,1</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1,2),(1,3),(1,4),(1,5),(1,6)</w:t>
        </w:r>
      </w:ins>
    </w:p>
    <w:p w14:paraId="0467E263" w14:textId="53C4786B" w:rsidR="008F652A" w:rsidRPr="008F652A" w:rsidRDefault="008F652A" w:rsidP="008F652A">
      <w:pPr>
        <w:rPr>
          <w:ins w:id="209" w:author="HP hp" w:date="2023-11-28T21:12:00Z"/>
          <w:rFonts w:ascii="Times New Roman" w:hAnsi="Times New Roman" w:cs="Times New Roman"/>
          <w:sz w:val="28"/>
          <w:szCs w:val="28"/>
        </w:rPr>
      </w:pPr>
      <w:ins w:id="210" w:author="HP hp" w:date="2023-11-28T21:12:00Z">
        <w:r>
          <w:rPr>
            <w:rFonts w:ascii="Times New Roman" w:hAnsi="Times New Roman" w:cs="Times New Roman"/>
            <w:sz w:val="28"/>
            <w:szCs w:val="28"/>
          </w:rPr>
          <w:t xml:space="preserve">     </w:t>
        </w:r>
        <w:r w:rsidRPr="008F652A">
          <w:rPr>
            <w:rFonts w:ascii="Times New Roman" w:hAnsi="Times New Roman" w:cs="Times New Roman"/>
            <w:sz w:val="28"/>
            <w:szCs w:val="28"/>
          </w:rPr>
          <w:t>(2,1</w:t>
        </w:r>
        <w:proofErr w:type="gramStart"/>
        <w:r w:rsidRPr="008F652A">
          <w:rPr>
            <w:rFonts w:ascii="Times New Roman" w:hAnsi="Times New Roman" w:cs="Times New Roman"/>
            <w:sz w:val="28"/>
            <w:szCs w:val="28"/>
          </w:rPr>
          <w:t>),(</w:t>
        </w:r>
        <w:proofErr w:type="gramEnd"/>
        <w:r w:rsidRPr="008F652A">
          <w:rPr>
            <w:rFonts w:ascii="Times New Roman" w:hAnsi="Times New Roman" w:cs="Times New Roman"/>
            <w:sz w:val="28"/>
            <w:szCs w:val="28"/>
          </w:rPr>
          <w:t>2,2),(2,3),(2,4),(2,5),(2,6)</w:t>
        </w:r>
      </w:ins>
    </w:p>
    <w:p w14:paraId="20649D99" w14:textId="35BD894B" w:rsidR="008F652A" w:rsidRPr="008F652A" w:rsidRDefault="008F652A" w:rsidP="008F652A">
      <w:pPr>
        <w:rPr>
          <w:ins w:id="211" w:author="HP hp" w:date="2023-11-28T21:12:00Z"/>
          <w:rFonts w:ascii="Times New Roman" w:hAnsi="Times New Roman" w:cs="Times New Roman"/>
          <w:sz w:val="28"/>
          <w:szCs w:val="28"/>
        </w:rPr>
      </w:pPr>
      <w:ins w:id="212" w:author="HP hp" w:date="2023-11-28T21:12:00Z">
        <w:r>
          <w:rPr>
            <w:rFonts w:ascii="Times New Roman" w:hAnsi="Times New Roman" w:cs="Times New Roman"/>
            <w:sz w:val="28"/>
            <w:szCs w:val="28"/>
          </w:rPr>
          <w:t xml:space="preserve">     </w:t>
        </w:r>
        <w:r w:rsidRPr="008F652A">
          <w:rPr>
            <w:rFonts w:ascii="Times New Roman" w:hAnsi="Times New Roman" w:cs="Times New Roman"/>
            <w:sz w:val="28"/>
            <w:szCs w:val="28"/>
          </w:rPr>
          <w:t>(3,1</w:t>
        </w:r>
        <w:proofErr w:type="gramStart"/>
        <w:r w:rsidRPr="008F652A">
          <w:rPr>
            <w:rFonts w:ascii="Times New Roman" w:hAnsi="Times New Roman" w:cs="Times New Roman"/>
            <w:sz w:val="28"/>
            <w:szCs w:val="28"/>
          </w:rPr>
          <w:t>),(</w:t>
        </w:r>
        <w:proofErr w:type="gramEnd"/>
        <w:r w:rsidRPr="008F652A">
          <w:rPr>
            <w:rFonts w:ascii="Times New Roman" w:hAnsi="Times New Roman" w:cs="Times New Roman"/>
            <w:sz w:val="28"/>
            <w:szCs w:val="28"/>
          </w:rPr>
          <w:t>3,2),(3,3),(3,4),(3,5),(3,6)</w:t>
        </w:r>
      </w:ins>
    </w:p>
    <w:p w14:paraId="4EFEC1CF" w14:textId="356FAD3F" w:rsidR="008F652A" w:rsidRPr="008F652A" w:rsidRDefault="008F652A" w:rsidP="008F652A">
      <w:pPr>
        <w:rPr>
          <w:ins w:id="213" w:author="HP hp" w:date="2023-11-28T21:12:00Z"/>
          <w:rFonts w:ascii="Times New Roman" w:hAnsi="Times New Roman" w:cs="Times New Roman"/>
          <w:sz w:val="28"/>
          <w:szCs w:val="28"/>
        </w:rPr>
      </w:pPr>
      <w:ins w:id="214" w:author="HP hp" w:date="2023-11-28T21:12:00Z">
        <w:r>
          <w:rPr>
            <w:rFonts w:ascii="Times New Roman" w:hAnsi="Times New Roman" w:cs="Times New Roman"/>
            <w:sz w:val="28"/>
            <w:szCs w:val="28"/>
          </w:rPr>
          <w:t xml:space="preserve">     </w:t>
        </w:r>
        <w:r w:rsidRPr="008F652A">
          <w:rPr>
            <w:rFonts w:ascii="Times New Roman" w:hAnsi="Times New Roman" w:cs="Times New Roman"/>
            <w:sz w:val="28"/>
            <w:szCs w:val="28"/>
          </w:rPr>
          <w:t>(4,1</w:t>
        </w:r>
        <w:proofErr w:type="gramStart"/>
        <w:r w:rsidRPr="008F652A">
          <w:rPr>
            <w:rFonts w:ascii="Times New Roman" w:hAnsi="Times New Roman" w:cs="Times New Roman"/>
            <w:sz w:val="28"/>
            <w:szCs w:val="28"/>
          </w:rPr>
          <w:t>),(</w:t>
        </w:r>
        <w:proofErr w:type="gramEnd"/>
        <w:r w:rsidRPr="008F652A">
          <w:rPr>
            <w:rFonts w:ascii="Times New Roman" w:hAnsi="Times New Roman" w:cs="Times New Roman"/>
            <w:sz w:val="28"/>
            <w:szCs w:val="28"/>
          </w:rPr>
          <w:t>4,2),(4,3),(4,4),(4,5),(4,6)</w:t>
        </w:r>
      </w:ins>
    </w:p>
    <w:p w14:paraId="1E5E0A21" w14:textId="4F7EF0E3" w:rsidR="008F652A" w:rsidRPr="008F652A" w:rsidRDefault="008F652A" w:rsidP="008F652A">
      <w:pPr>
        <w:rPr>
          <w:ins w:id="215" w:author="HP hp" w:date="2023-11-28T21:12:00Z"/>
          <w:rFonts w:ascii="Times New Roman" w:hAnsi="Times New Roman" w:cs="Times New Roman"/>
          <w:sz w:val="28"/>
          <w:szCs w:val="28"/>
        </w:rPr>
      </w:pPr>
      <w:ins w:id="216" w:author="HP hp" w:date="2023-11-28T21:12:00Z">
        <w:r>
          <w:rPr>
            <w:rFonts w:ascii="Times New Roman" w:hAnsi="Times New Roman" w:cs="Times New Roman"/>
            <w:sz w:val="28"/>
            <w:szCs w:val="28"/>
          </w:rPr>
          <w:t xml:space="preserve">     </w:t>
        </w:r>
        <w:r w:rsidRPr="008F652A">
          <w:rPr>
            <w:rFonts w:ascii="Times New Roman" w:hAnsi="Times New Roman" w:cs="Times New Roman"/>
            <w:sz w:val="28"/>
            <w:szCs w:val="28"/>
          </w:rPr>
          <w:t>(5,1</w:t>
        </w:r>
        <w:proofErr w:type="gramStart"/>
        <w:r w:rsidRPr="008F652A">
          <w:rPr>
            <w:rFonts w:ascii="Times New Roman" w:hAnsi="Times New Roman" w:cs="Times New Roman"/>
            <w:sz w:val="28"/>
            <w:szCs w:val="28"/>
          </w:rPr>
          <w:t>),(</w:t>
        </w:r>
        <w:proofErr w:type="gramEnd"/>
        <w:r w:rsidRPr="008F652A">
          <w:rPr>
            <w:rFonts w:ascii="Times New Roman" w:hAnsi="Times New Roman" w:cs="Times New Roman"/>
            <w:sz w:val="28"/>
            <w:szCs w:val="28"/>
          </w:rPr>
          <w:t>5,2),(5,3),(5,4),(5,5),(5,6)</w:t>
        </w:r>
      </w:ins>
    </w:p>
    <w:p w14:paraId="18B744FE" w14:textId="3D7FFE50" w:rsidR="008F652A" w:rsidRDefault="008F652A" w:rsidP="008F652A">
      <w:pPr>
        <w:rPr>
          <w:ins w:id="217" w:author="HP hp" w:date="2023-11-28T21:12:00Z"/>
          <w:rFonts w:ascii="Times New Roman" w:hAnsi="Times New Roman" w:cs="Times New Roman"/>
          <w:sz w:val="28"/>
          <w:szCs w:val="28"/>
        </w:rPr>
      </w:pPr>
      <w:ins w:id="218" w:author="HP hp" w:date="2023-11-28T21:12:00Z">
        <w:r>
          <w:rPr>
            <w:rFonts w:ascii="Times New Roman" w:hAnsi="Times New Roman" w:cs="Times New Roman"/>
            <w:sz w:val="28"/>
            <w:szCs w:val="28"/>
          </w:rPr>
          <w:t xml:space="preserve">     </w:t>
        </w:r>
        <w:r w:rsidRPr="008F652A">
          <w:rPr>
            <w:rFonts w:ascii="Times New Roman" w:hAnsi="Times New Roman" w:cs="Times New Roman"/>
            <w:sz w:val="28"/>
            <w:szCs w:val="28"/>
          </w:rPr>
          <w:t>(6,1</w:t>
        </w:r>
        <w:proofErr w:type="gramStart"/>
        <w:r w:rsidRPr="008F652A">
          <w:rPr>
            <w:rFonts w:ascii="Times New Roman" w:hAnsi="Times New Roman" w:cs="Times New Roman"/>
            <w:sz w:val="28"/>
            <w:szCs w:val="28"/>
          </w:rPr>
          <w:t>),(</w:t>
        </w:r>
        <w:proofErr w:type="gramEnd"/>
        <w:r w:rsidRPr="008F652A">
          <w:rPr>
            <w:rFonts w:ascii="Times New Roman" w:hAnsi="Times New Roman" w:cs="Times New Roman"/>
            <w:sz w:val="28"/>
            <w:szCs w:val="28"/>
          </w:rPr>
          <w:t>6,2),(6,3),(6,4),(6,5),(6,6)</w:t>
        </w:r>
      </w:ins>
    </w:p>
    <w:p w14:paraId="1763E9B1" w14:textId="77777777" w:rsidR="002A1956" w:rsidRDefault="002A1956" w:rsidP="008F652A">
      <w:pPr>
        <w:rPr>
          <w:rFonts w:ascii="Times New Roman" w:hAnsi="Times New Roman" w:cs="Times New Roman"/>
          <w:sz w:val="28"/>
          <w:szCs w:val="28"/>
        </w:rPr>
      </w:pPr>
    </w:p>
    <w:p w14:paraId="432640A7" w14:textId="77777777" w:rsidR="002A1956" w:rsidRDefault="002A1956" w:rsidP="008F652A">
      <w:pPr>
        <w:rPr>
          <w:rFonts w:ascii="Times New Roman" w:hAnsi="Times New Roman" w:cs="Times New Roman"/>
          <w:sz w:val="28"/>
          <w:szCs w:val="28"/>
        </w:rPr>
      </w:pPr>
    </w:p>
    <w:p w14:paraId="21852AB4" w14:textId="6F08E42B" w:rsidR="0029578C" w:rsidRDefault="003B54C9" w:rsidP="008F652A">
      <w:pPr>
        <w:rPr>
          <w:rFonts w:ascii="Times New Roman" w:hAnsi="Times New Roman" w:cs="Times New Roman"/>
          <w:sz w:val="28"/>
          <w:szCs w:val="28"/>
        </w:rPr>
      </w:pPr>
      <w:proofErr w:type="gramStart"/>
      <w:ins w:id="219" w:author="HP hp" w:date="2023-11-28T21:12:00Z">
        <w:r>
          <w:rPr>
            <w:rFonts w:ascii="Times New Roman" w:hAnsi="Times New Roman" w:cs="Times New Roman"/>
            <w:sz w:val="28"/>
            <w:szCs w:val="28"/>
          </w:rPr>
          <w:lastRenderedPageBreak/>
          <w:t>a)</w:t>
        </w:r>
      </w:ins>
      <w:r w:rsidR="0029578C">
        <w:rPr>
          <w:rFonts w:ascii="Times New Roman" w:hAnsi="Times New Roman" w:cs="Times New Roman"/>
          <w:sz w:val="28"/>
          <w:szCs w:val="28"/>
        </w:rPr>
        <w:t>Equal</w:t>
      </w:r>
      <w:proofErr w:type="gramEnd"/>
      <w:r w:rsidR="0029578C">
        <w:rPr>
          <w:rFonts w:ascii="Times New Roman" w:hAnsi="Times New Roman" w:cs="Times New Roman"/>
          <w:sz w:val="28"/>
          <w:szCs w:val="28"/>
        </w:rPr>
        <w:t xml:space="preserve"> to 1:</w:t>
      </w:r>
    </w:p>
    <w:p w14:paraId="6B0AC986" w14:textId="0AF601D3" w:rsidR="003B54C9" w:rsidRDefault="003B54C9" w:rsidP="008F652A">
      <w:pPr>
        <w:rPr>
          <w:rFonts w:ascii="Times New Roman" w:hAnsi="Times New Roman" w:cs="Times New Roman"/>
          <w:sz w:val="28"/>
          <w:szCs w:val="28"/>
        </w:rPr>
      </w:pPr>
      <w:ins w:id="220" w:author="HP hp" w:date="2023-11-28T21:12:00Z">
        <w:r>
          <w:rPr>
            <w:rFonts w:ascii="Times New Roman" w:hAnsi="Times New Roman" w:cs="Times New Roman"/>
            <w:sz w:val="28"/>
            <w:szCs w:val="28"/>
          </w:rPr>
          <w:t xml:space="preserve">The probability of occurring the sum is equal to 1 is </w:t>
        </w:r>
        <w:proofErr w:type="gramStart"/>
        <w:r>
          <w:rPr>
            <w:rFonts w:ascii="Times New Roman" w:hAnsi="Times New Roman" w:cs="Times New Roman"/>
            <w:sz w:val="28"/>
            <w:szCs w:val="28"/>
          </w:rPr>
          <w:t>0.As</w:t>
        </w:r>
        <w:proofErr w:type="gramEnd"/>
        <w:r>
          <w:rPr>
            <w:rFonts w:ascii="Times New Roman" w:hAnsi="Times New Roman" w:cs="Times New Roman"/>
            <w:sz w:val="28"/>
            <w:szCs w:val="28"/>
          </w:rPr>
          <w:t xml:space="preserve"> there is no possibility of occurring the sum equal to 1 when two dice are rolled.</w:t>
        </w:r>
      </w:ins>
      <w:r w:rsidR="00AA1C64">
        <w:rPr>
          <w:rFonts w:ascii="Times New Roman" w:hAnsi="Times New Roman" w:cs="Times New Roman"/>
          <w:sz w:val="28"/>
          <w:szCs w:val="28"/>
        </w:rPr>
        <w:t xml:space="preserve"> </w:t>
      </w:r>
      <w:ins w:id="221" w:author="HP hp" w:date="2023-11-28T21:12:00Z">
        <w:r>
          <w:rPr>
            <w:rFonts w:ascii="Times New Roman" w:hAnsi="Times New Roman" w:cs="Times New Roman"/>
            <w:sz w:val="28"/>
            <w:szCs w:val="28"/>
          </w:rPr>
          <w:t>It is possible as the probability always lies between 0&lt;=P(A)&lt;=1.</w:t>
        </w:r>
      </w:ins>
    </w:p>
    <w:p w14:paraId="4EE65BD4" w14:textId="77777777" w:rsidR="002A1956" w:rsidRDefault="002A1956" w:rsidP="008F652A">
      <w:pPr>
        <w:rPr>
          <w:ins w:id="222" w:author="HP hp" w:date="2023-11-28T21:12:00Z"/>
          <w:rFonts w:ascii="Times New Roman" w:hAnsi="Times New Roman" w:cs="Times New Roman"/>
          <w:sz w:val="28"/>
          <w:szCs w:val="28"/>
        </w:rPr>
      </w:pPr>
    </w:p>
    <w:p w14:paraId="761013F1" w14:textId="0F394318" w:rsidR="003B54C9" w:rsidRDefault="003B54C9" w:rsidP="008F652A">
      <w:pPr>
        <w:rPr>
          <w:ins w:id="223" w:author="HP hp" w:date="2023-11-28T21:12:00Z"/>
          <w:rFonts w:ascii="Times New Roman" w:hAnsi="Times New Roman" w:cs="Times New Roman"/>
          <w:sz w:val="28"/>
          <w:szCs w:val="28"/>
        </w:rPr>
      </w:pPr>
      <w:proofErr w:type="gramStart"/>
      <w:ins w:id="224" w:author="HP hp" w:date="2023-11-28T21:12:00Z">
        <w:r>
          <w:rPr>
            <w:rFonts w:ascii="Times New Roman" w:hAnsi="Times New Roman" w:cs="Times New Roman"/>
            <w:sz w:val="28"/>
            <w:szCs w:val="28"/>
          </w:rPr>
          <w:t>b)sum</w:t>
        </w:r>
        <w:proofErr w:type="gramEnd"/>
        <w:r>
          <w:rPr>
            <w:rFonts w:ascii="Times New Roman" w:hAnsi="Times New Roman" w:cs="Times New Roman"/>
            <w:sz w:val="28"/>
            <w:szCs w:val="28"/>
          </w:rPr>
          <w:t xml:space="preserve"> is less than or equal to 4</w:t>
        </w:r>
      </w:ins>
      <w:r w:rsidR="0029578C">
        <w:rPr>
          <w:rFonts w:ascii="Times New Roman" w:hAnsi="Times New Roman" w:cs="Times New Roman"/>
          <w:sz w:val="28"/>
          <w:szCs w:val="28"/>
        </w:rPr>
        <w:t>:</w:t>
      </w:r>
    </w:p>
    <w:p w14:paraId="79EB335F" w14:textId="002ACF8F" w:rsidR="003B54C9" w:rsidRDefault="0029578C" w:rsidP="008F652A">
      <w:pPr>
        <w:rPr>
          <w:ins w:id="225" w:author="HP hp" w:date="2023-11-28T21:12:00Z"/>
          <w:rFonts w:ascii="Times New Roman" w:hAnsi="Times New Roman" w:cs="Times New Roman"/>
          <w:sz w:val="28"/>
          <w:szCs w:val="28"/>
        </w:rPr>
      </w:pPr>
      <w:r>
        <w:rPr>
          <w:rFonts w:ascii="Times New Roman" w:hAnsi="Times New Roman" w:cs="Times New Roman"/>
          <w:sz w:val="28"/>
          <w:szCs w:val="28"/>
        </w:rPr>
        <w:t xml:space="preserve">Ans: </w:t>
      </w:r>
      <w:ins w:id="226" w:author="HP hp" w:date="2023-11-28T21:12:00Z">
        <w:r w:rsidR="003B54C9">
          <w:rPr>
            <w:rFonts w:ascii="Times New Roman" w:hAnsi="Times New Roman" w:cs="Times New Roman"/>
            <w:sz w:val="28"/>
            <w:szCs w:val="28"/>
          </w:rPr>
          <w:t>Total number of possibilities=n(A)</w:t>
        </w:r>
        <w:proofErr w:type="gramStart"/>
        <w:r w:rsidR="003B54C9">
          <w:rPr>
            <w:rFonts w:ascii="Times New Roman" w:hAnsi="Times New Roman" w:cs="Times New Roman"/>
            <w:sz w:val="28"/>
            <w:szCs w:val="28"/>
          </w:rPr>
          <w:t>={</w:t>
        </w:r>
        <w:proofErr w:type="gramEnd"/>
        <w:r w:rsidR="003B54C9">
          <w:rPr>
            <w:rFonts w:ascii="Times New Roman" w:hAnsi="Times New Roman" w:cs="Times New Roman"/>
            <w:sz w:val="28"/>
            <w:szCs w:val="28"/>
          </w:rPr>
          <w:t>(1,1),(1,2),(1,3),(2,1),(2,2),(3,1)}=6</w:t>
        </w:r>
      </w:ins>
    </w:p>
    <w:p w14:paraId="758CB0F1" w14:textId="5CC23E7C" w:rsidR="003B54C9" w:rsidRDefault="003B54C9" w:rsidP="008F652A">
      <w:pPr>
        <w:rPr>
          <w:ins w:id="227" w:author="HP hp" w:date="2023-11-28T21:12:00Z"/>
          <w:rFonts w:ascii="Times New Roman" w:hAnsi="Times New Roman" w:cs="Times New Roman"/>
          <w:sz w:val="28"/>
          <w:szCs w:val="28"/>
        </w:rPr>
      </w:pPr>
      <w:ins w:id="228" w:author="HP hp" w:date="2023-11-28T21:12:00Z">
        <w:r>
          <w:rPr>
            <w:rFonts w:ascii="Times New Roman" w:hAnsi="Times New Roman" w:cs="Times New Roman"/>
            <w:sz w:val="28"/>
            <w:szCs w:val="28"/>
          </w:rPr>
          <w:t>Total number of possible outcomes=n(S)=36</w:t>
        </w:r>
      </w:ins>
    </w:p>
    <w:p w14:paraId="282A7F94" w14:textId="0840EAE5" w:rsidR="003B54C9" w:rsidRDefault="003B54C9" w:rsidP="008F652A">
      <w:pPr>
        <w:rPr>
          <w:ins w:id="229" w:author="HP hp" w:date="2023-11-28T21:12:00Z"/>
          <w:rFonts w:ascii="Times New Roman" w:hAnsi="Times New Roman" w:cs="Times New Roman"/>
          <w:sz w:val="28"/>
          <w:szCs w:val="28"/>
        </w:rPr>
      </w:pPr>
      <w:ins w:id="230" w:author="HP hp" w:date="2023-11-28T21:12:00Z">
        <w:r>
          <w:rPr>
            <w:rFonts w:ascii="Times New Roman" w:hAnsi="Times New Roman" w:cs="Times New Roman"/>
            <w:sz w:val="28"/>
            <w:szCs w:val="28"/>
          </w:rPr>
          <w:t xml:space="preserve">Total </w:t>
        </w:r>
        <w:proofErr w:type="spellStart"/>
        <w:r>
          <w:rPr>
            <w:rFonts w:ascii="Times New Roman" w:hAnsi="Times New Roman" w:cs="Times New Roman"/>
            <w:sz w:val="28"/>
            <w:szCs w:val="28"/>
          </w:rPr>
          <w:t>Probabilty</w:t>
        </w:r>
      </w:ins>
      <w:proofErr w:type="spellEnd"/>
      <w:r w:rsidR="00AA1C64">
        <w:rPr>
          <w:rFonts w:ascii="Times New Roman" w:hAnsi="Times New Roman" w:cs="Times New Roman"/>
          <w:sz w:val="28"/>
          <w:szCs w:val="28"/>
        </w:rPr>
        <w:t xml:space="preserve"> </w:t>
      </w:r>
      <w:ins w:id="231" w:author="HP hp" w:date="2023-11-28T21:12:00Z">
        <w:r>
          <w:rPr>
            <w:rFonts w:ascii="Times New Roman" w:hAnsi="Times New Roman" w:cs="Times New Roman"/>
            <w:sz w:val="28"/>
            <w:szCs w:val="28"/>
          </w:rPr>
          <w:t>=</w:t>
        </w:r>
      </w:ins>
      <w:r w:rsidR="00AA1C64">
        <w:rPr>
          <w:rFonts w:ascii="Times New Roman" w:hAnsi="Times New Roman" w:cs="Times New Roman"/>
          <w:sz w:val="28"/>
          <w:szCs w:val="28"/>
        </w:rPr>
        <w:t xml:space="preserve"> </w:t>
      </w:r>
      <w:ins w:id="232" w:author="HP hp" w:date="2023-11-28T21:12:00Z">
        <w:r>
          <w:rPr>
            <w:rFonts w:ascii="Times New Roman" w:hAnsi="Times New Roman" w:cs="Times New Roman"/>
            <w:sz w:val="28"/>
            <w:szCs w:val="28"/>
          </w:rPr>
          <w:t>n(A)/n(S)=6/36=1/6.</w:t>
        </w:r>
      </w:ins>
    </w:p>
    <w:p w14:paraId="2CD2DC19" w14:textId="77777777" w:rsidR="003B54C9" w:rsidRDefault="003B54C9" w:rsidP="008F652A">
      <w:pPr>
        <w:rPr>
          <w:ins w:id="233" w:author="HP hp" w:date="2023-11-28T21:12:00Z"/>
          <w:rFonts w:ascii="Times New Roman" w:hAnsi="Times New Roman" w:cs="Times New Roman"/>
          <w:sz w:val="28"/>
          <w:szCs w:val="28"/>
        </w:rPr>
      </w:pPr>
    </w:p>
    <w:p w14:paraId="664C9FBA" w14:textId="16AEE010" w:rsidR="003B54C9" w:rsidRDefault="003B54C9" w:rsidP="008F652A">
      <w:pPr>
        <w:rPr>
          <w:ins w:id="234" w:author="HP hp" w:date="2023-11-28T21:12:00Z"/>
          <w:rFonts w:ascii="Times New Roman" w:hAnsi="Times New Roman" w:cs="Times New Roman"/>
          <w:sz w:val="28"/>
          <w:szCs w:val="28"/>
        </w:rPr>
      </w:pPr>
      <w:ins w:id="235" w:author="HP hp" w:date="2023-11-28T21:12:00Z">
        <w:r>
          <w:rPr>
            <w:rFonts w:ascii="Times New Roman" w:hAnsi="Times New Roman" w:cs="Times New Roman"/>
            <w:sz w:val="28"/>
            <w:szCs w:val="28"/>
          </w:rPr>
          <w:t>c)Sum is divisible by 2 and 3</w:t>
        </w:r>
      </w:ins>
      <w:r w:rsidR="0029578C">
        <w:rPr>
          <w:rFonts w:ascii="Times New Roman" w:hAnsi="Times New Roman" w:cs="Times New Roman"/>
          <w:sz w:val="28"/>
          <w:szCs w:val="28"/>
        </w:rPr>
        <w:t>:</w:t>
      </w:r>
    </w:p>
    <w:p w14:paraId="0782F4C8" w14:textId="28CEBDE4" w:rsidR="003B54C9" w:rsidRDefault="0029578C" w:rsidP="00954C13">
      <w:pPr>
        <w:spacing w:line="276" w:lineRule="auto"/>
        <w:rPr>
          <w:ins w:id="236" w:author="HP hp" w:date="2023-11-28T21:12:00Z"/>
          <w:rFonts w:ascii="Times New Roman" w:hAnsi="Times New Roman" w:cs="Times New Roman"/>
          <w:sz w:val="28"/>
          <w:szCs w:val="28"/>
        </w:rPr>
      </w:pPr>
      <w:r>
        <w:rPr>
          <w:rFonts w:ascii="Times New Roman" w:hAnsi="Times New Roman" w:cs="Times New Roman"/>
          <w:sz w:val="28"/>
          <w:szCs w:val="28"/>
        </w:rPr>
        <w:t xml:space="preserve">Ans: </w:t>
      </w:r>
      <w:ins w:id="237" w:author="HP hp" w:date="2023-11-28T21:12:00Z">
        <w:r w:rsidR="0024418B">
          <w:rPr>
            <w:rFonts w:ascii="Times New Roman" w:hAnsi="Times New Roman" w:cs="Times New Roman"/>
            <w:sz w:val="28"/>
            <w:szCs w:val="28"/>
          </w:rPr>
          <w:t>The numbers which are divisible by 2 and 3 are 6 and 12</w:t>
        </w:r>
      </w:ins>
    </w:p>
    <w:p w14:paraId="322B9C80" w14:textId="5DA526B6" w:rsidR="003B54C9" w:rsidRDefault="0024418B" w:rsidP="00954C13">
      <w:pPr>
        <w:spacing w:line="276" w:lineRule="auto"/>
        <w:rPr>
          <w:ins w:id="238" w:author="HP hp" w:date="2023-11-28T21:12:00Z"/>
          <w:rFonts w:ascii="Times New Roman" w:hAnsi="Times New Roman" w:cs="Times New Roman"/>
          <w:color w:val="282829"/>
          <w:sz w:val="28"/>
          <w:szCs w:val="28"/>
        </w:rPr>
      </w:pPr>
      <w:ins w:id="239" w:author="HP hp" w:date="2023-11-28T21:12:00Z">
        <w:r w:rsidRPr="0024418B">
          <w:rPr>
            <w:rFonts w:ascii="Times New Roman" w:hAnsi="Times New Roman" w:cs="Times New Roman"/>
            <w:color w:val="282829"/>
            <w:sz w:val="28"/>
            <w:szCs w:val="28"/>
          </w:rPr>
          <w:t>While </w:t>
        </w:r>
        <w:r>
          <w:rPr>
            <w:rFonts w:ascii="Times New Roman" w:hAnsi="Times New Roman" w:cs="Times New Roman"/>
            <w:b/>
            <w:bCs/>
            <w:color w:val="282829"/>
            <w:sz w:val="28"/>
            <w:szCs w:val="28"/>
          </w:rPr>
          <w:t>12</w:t>
        </w:r>
        <w:r w:rsidRPr="0024418B">
          <w:rPr>
            <w:rFonts w:ascii="Times New Roman" w:hAnsi="Times New Roman" w:cs="Times New Roman"/>
            <w:color w:val="282829"/>
            <w:sz w:val="28"/>
            <w:szCs w:val="28"/>
          </w:rPr>
          <w:t> can only be made </w:t>
        </w:r>
        <w:r w:rsidRPr="0024418B">
          <w:rPr>
            <w:rFonts w:ascii="Times New Roman" w:hAnsi="Times New Roman" w:cs="Times New Roman"/>
            <w:b/>
            <w:bCs/>
            <w:color w:val="282829"/>
            <w:sz w:val="28"/>
            <w:szCs w:val="28"/>
          </w:rPr>
          <w:t>1 way</w:t>
        </w:r>
        <w:r w:rsidRPr="0024418B">
          <w:rPr>
            <w:rFonts w:ascii="Times New Roman" w:hAnsi="Times New Roman" w:cs="Times New Roman"/>
            <w:color w:val="282829"/>
            <w:sz w:val="28"/>
            <w:szCs w:val="28"/>
          </w:rPr>
          <w:t> (double 6) </w:t>
        </w:r>
        <w:r w:rsidRPr="0024418B">
          <w:rPr>
            <w:rFonts w:ascii="Times New Roman" w:hAnsi="Times New Roman" w:cs="Times New Roman"/>
            <w:b/>
            <w:bCs/>
            <w:color w:val="282829"/>
            <w:sz w:val="28"/>
            <w:szCs w:val="28"/>
          </w:rPr>
          <w:t>6</w:t>
        </w:r>
        <w:r w:rsidRPr="0024418B">
          <w:rPr>
            <w:rFonts w:ascii="Times New Roman" w:hAnsi="Times New Roman" w:cs="Times New Roman"/>
            <w:color w:val="282829"/>
            <w:sz w:val="28"/>
            <w:szCs w:val="28"/>
          </w:rPr>
          <w:t> can be made </w:t>
        </w:r>
        <w:r w:rsidRPr="0024418B">
          <w:rPr>
            <w:rFonts w:ascii="Times New Roman" w:hAnsi="Times New Roman" w:cs="Times New Roman"/>
            <w:b/>
            <w:bCs/>
            <w:color w:val="282829"/>
            <w:sz w:val="28"/>
            <w:szCs w:val="28"/>
          </w:rPr>
          <w:t>5 ways</w:t>
        </w:r>
        <w:r w:rsidRPr="0024418B">
          <w:rPr>
            <w:rFonts w:ascii="Times New Roman" w:hAnsi="Times New Roman" w:cs="Times New Roman"/>
            <w:color w:val="282829"/>
            <w:sz w:val="28"/>
            <w:szCs w:val="28"/>
          </w:rPr>
          <w:t> </w:t>
        </w:r>
        <w:r>
          <w:rPr>
            <w:rFonts w:ascii="Times New Roman" w:hAnsi="Times New Roman" w:cs="Times New Roman"/>
            <w:color w:val="282829"/>
            <w:sz w:val="28"/>
            <w:szCs w:val="28"/>
          </w:rPr>
          <w:t>{</w:t>
        </w:r>
        <w:r w:rsidRPr="0024418B">
          <w:rPr>
            <w:rFonts w:ascii="Times New Roman" w:hAnsi="Times New Roman" w:cs="Times New Roman"/>
            <w:color w:val="282829"/>
            <w:sz w:val="28"/>
            <w:szCs w:val="28"/>
          </w:rPr>
          <w:t>(1,5</w:t>
        </w:r>
        <w:r>
          <w:rPr>
            <w:rFonts w:ascii="Times New Roman" w:hAnsi="Times New Roman" w:cs="Times New Roman"/>
            <w:color w:val="282829"/>
            <w:sz w:val="28"/>
            <w:szCs w:val="28"/>
          </w:rPr>
          <w:t>)</w:t>
        </w:r>
        <w:r w:rsidRPr="0024418B">
          <w:rPr>
            <w:rFonts w:ascii="Times New Roman" w:hAnsi="Times New Roman" w:cs="Times New Roman"/>
            <w:color w:val="282829"/>
            <w:sz w:val="28"/>
            <w:szCs w:val="28"/>
          </w:rPr>
          <w:t xml:space="preserve"> </w:t>
        </w:r>
        <w:r>
          <w:rPr>
            <w:rFonts w:ascii="Times New Roman" w:hAnsi="Times New Roman" w:cs="Times New Roman"/>
            <w:color w:val="282829"/>
            <w:sz w:val="28"/>
            <w:szCs w:val="28"/>
          </w:rPr>
          <w:t>(</w:t>
        </w:r>
        <w:r w:rsidRPr="0024418B">
          <w:rPr>
            <w:rFonts w:ascii="Times New Roman" w:hAnsi="Times New Roman" w:cs="Times New Roman"/>
            <w:color w:val="282829"/>
            <w:sz w:val="28"/>
            <w:szCs w:val="28"/>
          </w:rPr>
          <w:t>2,4</w:t>
        </w:r>
        <w:r>
          <w:rPr>
            <w:rFonts w:ascii="Times New Roman" w:hAnsi="Times New Roman" w:cs="Times New Roman"/>
            <w:color w:val="282829"/>
            <w:sz w:val="28"/>
            <w:szCs w:val="28"/>
          </w:rPr>
          <w:t>)</w:t>
        </w:r>
        <w:r w:rsidRPr="0024418B">
          <w:rPr>
            <w:rFonts w:ascii="Times New Roman" w:hAnsi="Times New Roman" w:cs="Times New Roman"/>
            <w:color w:val="282829"/>
            <w:sz w:val="28"/>
            <w:szCs w:val="28"/>
          </w:rPr>
          <w:t xml:space="preserve"> </w:t>
        </w:r>
        <w:r>
          <w:rPr>
            <w:rFonts w:ascii="Times New Roman" w:hAnsi="Times New Roman" w:cs="Times New Roman"/>
            <w:color w:val="282829"/>
            <w:sz w:val="28"/>
            <w:szCs w:val="28"/>
          </w:rPr>
          <w:t>(</w:t>
        </w:r>
        <w:r w:rsidRPr="0024418B">
          <w:rPr>
            <w:rFonts w:ascii="Times New Roman" w:hAnsi="Times New Roman" w:cs="Times New Roman"/>
            <w:color w:val="282829"/>
            <w:sz w:val="28"/>
            <w:szCs w:val="28"/>
          </w:rPr>
          <w:t>3,3</w:t>
        </w:r>
        <w:r>
          <w:rPr>
            <w:rFonts w:ascii="Times New Roman" w:hAnsi="Times New Roman" w:cs="Times New Roman"/>
            <w:color w:val="282829"/>
            <w:sz w:val="28"/>
            <w:szCs w:val="28"/>
          </w:rPr>
          <w:t>)</w:t>
        </w:r>
        <w:r w:rsidRPr="0024418B">
          <w:rPr>
            <w:rFonts w:ascii="Times New Roman" w:hAnsi="Times New Roman" w:cs="Times New Roman"/>
            <w:color w:val="282829"/>
            <w:sz w:val="28"/>
            <w:szCs w:val="28"/>
          </w:rPr>
          <w:t xml:space="preserve"> </w:t>
        </w:r>
        <w:r>
          <w:rPr>
            <w:rFonts w:ascii="Times New Roman" w:hAnsi="Times New Roman" w:cs="Times New Roman"/>
            <w:color w:val="282829"/>
            <w:sz w:val="28"/>
            <w:szCs w:val="28"/>
          </w:rPr>
          <w:t>(</w:t>
        </w:r>
        <w:r w:rsidRPr="0024418B">
          <w:rPr>
            <w:rFonts w:ascii="Times New Roman" w:hAnsi="Times New Roman" w:cs="Times New Roman"/>
            <w:color w:val="282829"/>
            <w:sz w:val="28"/>
            <w:szCs w:val="28"/>
          </w:rPr>
          <w:t>4,2</w:t>
        </w:r>
        <w:r>
          <w:rPr>
            <w:rFonts w:ascii="Times New Roman" w:hAnsi="Times New Roman" w:cs="Times New Roman"/>
            <w:color w:val="282829"/>
            <w:sz w:val="28"/>
            <w:szCs w:val="28"/>
          </w:rPr>
          <w:t>)</w:t>
        </w:r>
        <w:r w:rsidRPr="0024418B">
          <w:rPr>
            <w:rFonts w:ascii="Times New Roman" w:hAnsi="Times New Roman" w:cs="Times New Roman"/>
            <w:color w:val="282829"/>
            <w:sz w:val="28"/>
            <w:szCs w:val="28"/>
          </w:rPr>
          <w:t xml:space="preserve"> </w:t>
        </w:r>
        <w:r>
          <w:rPr>
            <w:rFonts w:ascii="Times New Roman" w:hAnsi="Times New Roman" w:cs="Times New Roman"/>
            <w:color w:val="282829"/>
            <w:sz w:val="28"/>
            <w:szCs w:val="28"/>
          </w:rPr>
          <w:t>(</w:t>
        </w:r>
        <w:r w:rsidRPr="0024418B">
          <w:rPr>
            <w:rFonts w:ascii="Times New Roman" w:hAnsi="Times New Roman" w:cs="Times New Roman"/>
            <w:color w:val="282829"/>
            <w:sz w:val="28"/>
            <w:szCs w:val="28"/>
          </w:rPr>
          <w:t>5,1</w:t>
        </w:r>
        <w:proofErr w:type="gramStart"/>
        <w:r w:rsidRPr="0024418B">
          <w:rPr>
            <w:rFonts w:ascii="Times New Roman" w:hAnsi="Times New Roman" w:cs="Times New Roman"/>
            <w:color w:val="282829"/>
            <w:sz w:val="28"/>
            <w:szCs w:val="28"/>
          </w:rPr>
          <w:t xml:space="preserve">) </w:t>
        </w:r>
        <w:r>
          <w:rPr>
            <w:rFonts w:ascii="Times New Roman" w:hAnsi="Times New Roman" w:cs="Times New Roman"/>
            <w:color w:val="282829"/>
            <w:sz w:val="28"/>
            <w:szCs w:val="28"/>
          </w:rPr>
          <w:t>}</w:t>
        </w:r>
        <w:proofErr w:type="gramEnd"/>
        <w:r>
          <w:rPr>
            <w:rFonts w:ascii="Times New Roman" w:hAnsi="Times New Roman" w:cs="Times New Roman"/>
            <w:color w:val="282829"/>
            <w:sz w:val="28"/>
            <w:szCs w:val="28"/>
          </w:rPr>
          <w:t>.</w:t>
        </w:r>
      </w:ins>
    </w:p>
    <w:p w14:paraId="3F4228B3" w14:textId="4C225E4A" w:rsidR="0024418B" w:rsidRDefault="0024418B" w:rsidP="00954C13">
      <w:pPr>
        <w:spacing w:line="276" w:lineRule="auto"/>
        <w:rPr>
          <w:ins w:id="240" w:author="HP hp" w:date="2023-11-28T21:12:00Z"/>
          <w:rFonts w:ascii="Times New Roman" w:hAnsi="Times New Roman" w:cs="Times New Roman"/>
          <w:color w:val="282829"/>
          <w:sz w:val="28"/>
          <w:szCs w:val="28"/>
        </w:rPr>
      </w:pPr>
      <w:ins w:id="241" w:author="HP hp" w:date="2023-11-28T21:12:00Z">
        <w:r>
          <w:rPr>
            <w:rFonts w:ascii="Times New Roman" w:hAnsi="Times New Roman" w:cs="Times New Roman"/>
            <w:color w:val="282829"/>
            <w:sz w:val="28"/>
            <w:szCs w:val="28"/>
          </w:rPr>
          <w:t xml:space="preserve">N(a)=The </w:t>
        </w:r>
        <w:r w:rsidR="00A92E7C">
          <w:rPr>
            <w:rFonts w:ascii="Times New Roman" w:hAnsi="Times New Roman" w:cs="Times New Roman"/>
            <w:color w:val="282829"/>
            <w:sz w:val="28"/>
            <w:szCs w:val="28"/>
          </w:rPr>
          <w:t>possibilities</w:t>
        </w:r>
        <w:r>
          <w:rPr>
            <w:rFonts w:ascii="Times New Roman" w:hAnsi="Times New Roman" w:cs="Times New Roman"/>
            <w:color w:val="282829"/>
            <w:sz w:val="28"/>
            <w:szCs w:val="28"/>
          </w:rPr>
          <w:t xml:space="preserve"> of getting a sum of 12 or 6=6</w:t>
        </w:r>
      </w:ins>
    </w:p>
    <w:p w14:paraId="07C3406F" w14:textId="0D6E7A3D" w:rsidR="0024418B" w:rsidRDefault="0024418B" w:rsidP="00954C13">
      <w:pPr>
        <w:spacing w:line="276" w:lineRule="auto"/>
        <w:rPr>
          <w:ins w:id="242" w:author="HP hp" w:date="2023-11-28T21:12:00Z"/>
          <w:rFonts w:ascii="Times New Roman" w:hAnsi="Times New Roman" w:cs="Times New Roman"/>
          <w:color w:val="282829"/>
          <w:sz w:val="28"/>
          <w:szCs w:val="28"/>
        </w:rPr>
      </w:pPr>
      <w:ins w:id="243" w:author="HP hp" w:date="2023-11-28T21:12:00Z">
        <w:r>
          <w:rPr>
            <w:rFonts w:ascii="Times New Roman" w:hAnsi="Times New Roman" w:cs="Times New Roman"/>
            <w:color w:val="282829"/>
            <w:sz w:val="28"/>
            <w:szCs w:val="28"/>
          </w:rPr>
          <w:t>N(s)=Total number of possible outcomes=3</w:t>
        </w:r>
        <w:r w:rsidR="00A92E7C">
          <w:rPr>
            <w:rFonts w:ascii="Times New Roman" w:hAnsi="Times New Roman" w:cs="Times New Roman"/>
            <w:color w:val="282829"/>
            <w:sz w:val="28"/>
            <w:szCs w:val="28"/>
          </w:rPr>
          <w:t>6</w:t>
        </w:r>
        <w:r>
          <w:rPr>
            <w:rFonts w:ascii="Times New Roman" w:hAnsi="Times New Roman" w:cs="Times New Roman"/>
            <w:color w:val="282829"/>
            <w:sz w:val="28"/>
            <w:szCs w:val="28"/>
          </w:rPr>
          <w:t xml:space="preserve"> </w:t>
        </w:r>
      </w:ins>
    </w:p>
    <w:p w14:paraId="47109D92" w14:textId="341D5D47" w:rsidR="00A92E7C" w:rsidRPr="00A92E7C" w:rsidRDefault="00A92E7C" w:rsidP="00954C13">
      <w:pPr>
        <w:spacing w:line="276" w:lineRule="auto"/>
        <w:rPr>
          <w:ins w:id="244" w:author="HP hp" w:date="2023-11-28T21:12:00Z"/>
          <w:rFonts w:ascii="Times New Roman" w:hAnsi="Times New Roman" w:cs="Times New Roman"/>
          <w:color w:val="282829"/>
          <w:sz w:val="28"/>
          <w:szCs w:val="28"/>
        </w:rPr>
      </w:pPr>
      <w:ins w:id="245" w:author="HP hp" w:date="2023-11-28T21:12:00Z">
        <w:r>
          <w:rPr>
            <w:rFonts w:ascii="Times New Roman" w:hAnsi="Times New Roman" w:cs="Times New Roman"/>
            <w:color w:val="282829"/>
            <w:sz w:val="28"/>
            <w:szCs w:val="28"/>
          </w:rPr>
          <w:t>Total Probability=N(a)/N(s)=6/36=1/6.</w:t>
        </w:r>
      </w:ins>
    </w:p>
    <w:p w14:paraId="5423D349" w14:textId="77777777" w:rsidR="003B54C9" w:rsidRPr="003B54C9" w:rsidRDefault="003B54C9" w:rsidP="008F652A">
      <w:pPr>
        <w:rPr>
          <w:ins w:id="246" w:author="HP hp" w:date="2023-11-28T21:12:00Z"/>
          <w:rFonts w:ascii="Times New Roman" w:hAnsi="Times New Roman" w:cs="Times New Roman"/>
          <w:sz w:val="28"/>
          <w:szCs w:val="28"/>
        </w:rPr>
      </w:pPr>
    </w:p>
    <w:p w14:paraId="788D99FF" w14:textId="77777777" w:rsidR="00F407B7" w:rsidRDefault="00F407B7" w:rsidP="00954C13">
      <w:pPr>
        <w:pStyle w:val="NormalWeb"/>
        <w:spacing w:before="0" w:beforeAutospacing="0" w:after="0" w:afterAutospacing="0"/>
        <w:rPr>
          <w:ins w:id="247" w:author="HP hp" w:date="2023-11-28T21:12:00Z"/>
          <w:sz w:val="28"/>
          <w:szCs w:val="28"/>
        </w:rPr>
      </w:pPr>
      <w:ins w:id="248" w:author="HP hp" w:date="2023-11-28T21:12:00Z">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ins>
    </w:p>
    <w:p w14:paraId="68C7BF7B" w14:textId="77777777" w:rsidR="00A92E7C" w:rsidRDefault="00A92E7C" w:rsidP="00954C13">
      <w:pPr>
        <w:pStyle w:val="NormalWeb"/>
        <w:spacing w:before="0" w:beforeAutospacing="0" w:after="0" w:afterAutospacing="0"/>
        <w:rPr>
          <w:ins w:id="249" w:author="HP hp" w:date="2023-11-28T21:12:00Z"/>
          <w:sz w:val="28"/>
          <w:szCs w:val="28"/>
        </w:rPr>
      </w:pPr>
    </w:p>
    <w:p w14:paraId="5C2AB5A1" w14:textId="4F815FEE" w:rsidR="00A92E7C" w:rsidRDefault="002A1956" w:rsidP="00954C13">
      <w:pPr>
        <w:pStyle w:val="NormalWeb"/>
        <w:spacing w:before="0" w:beforeAutospacing="0" w:after="0" w:afterAutospacing="0"/>
        <w:rPr>
          <w:ins w:id="250" w:author="HP hp" w:date="2023-11-28T21:12:00Z"/>
          <w:sz w:val="28"/>
          <w:szCs w:val="28"/>
        </w:rPr>
      </w:pPr>
      <w:r>
        <w:rPr>
          <w:sz w:val="28"/>
          <w:szCs w:val="28"/>
        </w:rPr>
        <w:t xml:space="preserve">Ans: </w:t>
      </w:r>
      <w:ins w:id="251" w:author="HP hp" w:date="2023-11-28T21:12:00Z">
        <w:r w:rsidR="00A92E7C">
          <w:rPr>
            <w:sz w:val="28"/>
            <w:szCs w:val="28"/>
          </w:rPr>
          <w:t>Total number of balls=&gt;2+3+2=7</w:t>
        </w:r>
      </w:ins>
    </w:p>
    <w:p w14:paraId="3A2CA777" w14:textId="14664D8E" w:rsidR="00FD6B25" w:rsidRDefault="00FD6B25" w:rsidP="00954C13">
      <w:pPr>
        <w:pStyle w:val="NormalWeb"/>
        <w:spacing w:before="0" w:beforeAutospacing="0" w:after="0" w:afterAutospacing="0"/>
        <w:rPr>
          <w:ins w:id="252" w:author="HP hp" w:date="2023-11-28T21:12:00Z"/>
          <w:sz w:val="28"/>
          <w:szCs w:val="28"/>
        </w:rPr>
      </w:pPr>
      <w:ins w:id="253" w:author="HP hp" w:date="2023-11-28T21:12:00Z">
        <w:r>
          <w:rPr>
            <w:sz w:val="28"/>
            <w:szCs w:val="28"/>
          </w:rPr>
          <w:t>Number of ways of drawing two balls out of 7 =7</w:t>
        </w:r>
        <w:r>
          <w:rPr>
            <w:sz w:val="28"/>
            <w:szCs w:val="28"/>
            <w:vertAlign w:val="subscript"/>
          </w:rPr>
          <w:t>C2</w:t>
        </w:r>
        <w:proofErr w:type="gramStart"/>
        <w:r>
          <w:rPr>
            <w:sz w:val="28"/>
            <w:szCs w:val="28"/>
          </w:rPr>
          <w:t>=(</w:t>
        </w:r>
        <w:proofErr w:type="gramEnd"/>
        <w:r>
          <w:rPr>
            <w:sz w:val="28"/>
            <w:szCs w:val="28"/>
          </w:rPr>
          <w:t>7*6)/(2*1)=42/2=21</w:t>
        </w:r>
      </w:ins>
    </w:p>
    <w:p w14:paraId="002277FF" w14:textId="77777777" w:rsidR="00FD6B25" w:rsidRPr="00FD6B25" w:rsidRDefault="00FD6B25" w:rsidP="00954C13">
      <w:pPr>
        <w:pStyle w:val="NormalWeb"/>
        <w:spacing w:before="0" w:beforeAutospacing="0" w:after="0" w:afterAutospacing="0"/>
        <w:rPr>
          <w:ins w:id="254" w:author="HP hp" w:date="2023-11-28T21:12:00Z"/>
          <w:sz w:val="28"/>
          <w:szCs w:val="28"/>
        </w:rPr>
      </w:pPr>
    </w:p>
    <w:p w14:paraId="7D0E0609" w14:textId="3D800ED6" w:rsidR="00A92E7C" w:rsidRDefault="00FD6B25" w:rsidP="00954C13">
      <w:pPr>
        <w:pStyle w:val="NormalWeb"/>
        <w:spacing w:before="0" w:beforeAutospacing="0" w:after="0" w:afterAutospacing="0"/>
        <w:rPr>
          <w:ins w:id="255" w:author="HP hp" w:date="2023-11-28T21:12:00Z"/>
          <w:sz w:val="28"/>
          <w:szCs w:val="28"/>
        </w:rPr>
      </w:pPr>
      <w:ins w:id="256" w:author="HP hp" w:date="2023-11-28T21:12:00Z">
        <w:r>
          <w:rPr>
            <w:sz w:val="28"/>
            <w:szCs w:val="28"/>
          </w:rPr>
          <w:t>We have to select the two days that none of the balls drawn is blue so we need to consider only red and green balls.</w:t>
        </w:r>
      </w:ins>
      <w:r w:rsidR="00AA1C64">
        <w:rPr>
          <w:sz w:val="28"/>
          <w:szCs w:val="28"/>
        </w:rPr>
        <w:t xml:space="preserve"> </w:t>
      </w:r>
      <w:proofErr w:type="gramStart"/>
      <w:ins w:id="257" w:author="HP hp" w:date="2023-11-28T21:12:00Z">
        <w:r>
          <w:rPr>
            <w:sz w:val="28"/>
            <w:szCs w:val="28"/>
          </w:rPr>
          <w:t>There</w:t>
        </w:r>
        <w:proofErr w:type="gramEnd"/>
        <w:r>
          <w:rPr>
            <w:sz w:val="28"/>
            <w:szCs w:val="28"/>
          </w:rPr>
          <w:t xml:space="preserve"> are 2 red balls and 3 green balls with the total of 5 balls.</w:t>
        </w:r>
      </w:ins>
    </w:p>
    <w:p w14:paraId="53A6666A" w14:textId="74C5F1B2" w:rsidR="00954C13" w:rsidRDefault="00954C13" w:rsidP="00954C13">
      <w:pPr>
        <w:pStyle w:val="NormalWeb"/>
        <w:spacing w:before="0" w:beforeAutospacing="0" w:after="0" w:afterAutospacing="0"/>
        <w:rPr>
          <w:ins w:id="258" w:author="HP hp" w:date="2023-11-28T21:12:00Z"/>
          <w:sz w:val="28"/>
          <w:szCs w:val="28"/>
        </w:rPr>
      </w:pPr>
      <w:ins w:id="259" w:author="HP hp" w:date="2023-11-28T21:12:00Z">
        <w:r>
          <w:rPr>
            <w:sz w:val="28"/>
            <w:szCs w:val="28"/>
          </w:rPr>
          <w:t>Therefore,</w:t>
        </w:r>
      </w:ins>
      <w:r w:rsidR="00AA1C64">
        <w:rPr>
          <w:sz w:val="28"/>
          <w:szCs w:val="28"/>
        </w:rPr>
        <w:t xml:space="preserve"> </w:t>
      </w:r>
      <w:ins w:id="260" w:author="HP hp" w:date="2023-11-28T21:12:00Z">
        <w:r>
          <w:rPr>
            <w:sz w:val="28"/>
            <w:szCs w:val="28"/>
          </w:rPr>
          <w:t xml:space="preserve">the possibilities </w:t>
        </w:r>
        <w:proofErr w:type="gramStart"/>
        <w:r>
          <w:rPr>
            <w:sz w:val="28"/>
            <w:szCs w:val="28"/>
          </w:rPr>
          <w:t>are:-</w:t>
        </w:r>
        <w:proofErr w:type="gramEnd"/>
        <w:r>
          <w:rPr>
            <w:sz w:val="28"/>
            <w:szCs w:val="28"/>
          </w:rPr>
          <w:t>5</w:t>
        </w:r>
        <w:r>
          <w:rPr>
            <w:sz w:val="28"/>
            <w:szCs w:val="28"/>
            <w:vertAlign w:val="subscript"/>
          </w:rPr>
          <w:t>C2</w:t>
        </w:r>
        <w:r>
          <w:rPr>
            <w:sz w:val="28"/>
            <w:szCs w:val="28"/>
          </w:rPr>
          <w:t>=(5*4)/(2*1)=20/2=10</w:t>
        </w:r>
      </w:ins>
    </w:p>
    <w:p w14:paraId="44EB56A8" w14:textId="282853FC" w:rsidR="00954C13" w:rsidRPr="00954C13" w:rsidRDefault="00954C13" w:rsidP="00954C13">
      <w:pPr>
        <w:pStyle w:val="NormalWeb"/>
        <w:spacing w:before="0" w:beforeAutospacing="0" w:after="0" w:afterAutospacing="0" w:line="276" w:lineRule="auto"/>
        <w:rPr>
          <w:ins w:id="261" w:author="HP hp" w:date="2023-11-28T21:12:00Z"/>
          <w:sz w:val="28"/>
          <w:szCs w:val="28"/>
        </w:rPr>
      </w:pPr>
      <w:ins w:id="262" w:author="HP hp" w:date="2023-11-28T21:12:00Z">
        <w:r>
          <w:rPr>
            <w:sz w:val="28"/>
            <w:szCs w:val="28"/>
          </w:rPr>
          <w:t>The required probability=10/21=0.476</w:t>
        </w:r>
      </w:ins>
    </w:p>
    <w:p w14:paraId="603E8ED6" w14:textId="77777777" w:rsidR="00FD6B25" w:rsidRDefault="00FD6B25" w:rsidP="00954C13">
      <w:pPr>
        <w:pStyle w:val="NormalWeb"/>
        <w:spacing w:before="0" w:beforeAutospacing="0" w:after="0" w:afterAutospacing="0"/>
        <w:rPr>
          <w:ins w:id="263" w:author="HP hp" w:date="2023-11-28T21:12:00Z"/>
          <w:sz w:val="28"/>
          <w:szCs w:val="28"/>
        </w:rPr>
      </w:pPr>
    </w:p>
    <w:p w14:paraId="645074E2" w14:textId="77777777" w:rsidR="00A92E7C" w:rsidRPr="00F407B7" w:rsidRDefault="00A92E7C" w:rsidP="00F407B7">
      <w:pPr>
        <w:pStyle w:val="NormalWeb"/>
        <w:spacing w:before="0" w:beforeAutospacing="0" w:after="0" w:afterAutospacing="0"/>
        <w:rPr>
          <w:ins w:id="264" w:author="HP hp" w:date="2023-11-28T21:12:00Z"/>
          <w:sz w:val="28"/>
          <w:szCs w:val="28"/>
        </w:rPr>
      </w:pPr>
    </w:p>
    <w:p w14:paraId="1B8A385C" w14:textId="77777777" w:rsidR="00954C13" w:rsidRDefault="00954C13" w:rsidP="00F407B7">
      <w:pPr>
        <w:rPr>
          <w:ins w:id="265" w:author="HP hp" w:date="2023-11-28T21:12:00Z"/>
          <w:rFonts w:ascii="Times New Roman" w:hAnsi="Times New Roman" w:cs="Times New Roman"/>
          <w:sz w:val="28"/>
          <w:szCs w:val="28"/>
        </w:rPr>
      </w:pPr>
    </w:p>
    <w:p w14:paraId="22B0C186" w14:textId="021FDDBC" w:rsidR="00BE6CBD" w:rsidRDefault="006432DB" w:rsidP="00F407B7">
      <w:pPr>
        <w:rPr>
          <w:ins w:id="266" w:author="HP hp" w:date="2023-11-28T21:12:00Z"/>
          <w:rFonts w:ascii="Times New Roman" w:hAnsi="Times New Roman" w:cs="Times New Roman"/>
          <w:sz w:val="28"/>
          <w:szCs w:val="28"/>
        </w:rPr>
      </w:pPr>
      <w:ins w:id="267" w:author="HP hp" w:date="2023-11-28T21:12:00Z">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ins>
    </w:p>
    <w:p w14:paraId="71FCEC1F" w14:textId="77777777" w:rsidR="00022704" w:rsidRDefault="00BE6CBD" w:rsidP="00F407B7">
      <w:pPr>
        <w:rPr>
          <w:ins w:id="268" w:author="HP hp" w:date="2023-11-28T21:12:00Z"/>
          <w:rFonts w:ascii="Times New Roman" w:hAnsi="Times New Roman" w:cs="Times New Roman"/>
          <w:sz w:val="28"/>
          <w:szCs w:val="28"/>
        </w:rPr>
      </w:pPr>
      <w:ins w:id="269" w:author="HP hp" w:date="2023-11-28T21:12:00Z">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ins>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rPr>
          <w:ins w:id="270" w:author="HP hp" w:date="2023-11-28T21:12:00Z"/>
        </w:trPr>
        <w:tc>
          <w:tcPr>
            <w:tcW w:w="3116" w:type="dxa"/>
          </w:tcPr>
          <w:p w14:paraId="0EFB552E" w14:textId="77777777" w:rsidR="00190F7C" w:rsidRDefault="002A6694" w:rsidP="00F407B7">
            <w:pPr>
              <w:rPr>
                <w:ins w:id="271" w:author="HP hp" w:date="2023-11-28T21:12:00Z"/>
                <w:rFonts w:ascii="Times New Roman" w:hAnsi="Times New Roman" w:cs="Times New Roman"/>
                <w:sz w:val="28"/>
                <w:szCs w:val="28"/>
              </w:rPr>
            </w:pPr>
            <w:ins w:id="272" w:author="HP hp" w:date="2023-11-28T21:12:00Z">
              <w:r>
                <w:rPr>
                  <w:rFonts w:ascii="Times New Roman" w:hAnsi="Times New Roman" w:cs="Times New Roman"/>
                  <w:sz w:val="28"/>
                  <w:szCs w:val="28"/>
                </w:rPr>
                <w:t>CHILD</w:t>
              </w:r>
            </w:ins>
          </w:p>
        </w:tc>
        <w:tc>
          <w:tcPr>
            <w:tcW w:w="3117" w:type="dxa"/>
          </w:tcPr>
          <w:p w14:paraId="5AFF792F" w14:textId="77777777" w:rsidR="00190F7C" w:rsidRDefault="002A6694" w:rsidP="00F407B7">
            <w:pPr>
              <w:rPr>
                <w:ins w:id="273" w:author="HP hp" w:date="2023-11-28T21:12:00Z"/>
                <w:rFonts w:ascii="Times New Roman" w:hAnsi="Times New Roman" w:cs="Times New Roman"/>
                <w:sz w:val="28"/>
                <w:szCs w:val="28"/>
              </w:rPr>
            </w:pPr>
            <w:ins w:id="274" w:author="HP hp" w:date="2023-11-28T21:12:00Z">
              <w:r>
                <w:rPr>
                  <w:rFonts w:ascii="Times New Roman" w:hAnsi="Times New Roman" w:cs="Times New Roman"/>
                  <w:sz w:val="28"/>
                  <w:szCs w:val="28"/>
                </w:rPr>
                <w:t>Candies count</w:t>
              </w:r>
            </w:ins>
          </w:p>
        </w:tc>
        <w:tc>
          <w:tcPr>
            <w:tcW w:w="3117" w:type="dxa"/>
          </w:tcPr>
          <w:p w14:paraId="15D8F81D" w14:textId="77777777" w:rsidR="00190F7C" w:rsidRDefault="002A6694" w:rsidP="00F407B7">
            <w:pPr>
              <w:rPr>
                <w:ins w:id="275" w:author="HP hp" w:date="2023-11-28T21:12:00Z"/>
                <w:rFonts w:ascii="Times New Roman" w:hAnsi="Times New Roman" w:cs="Times New Roman"/>
                <w:sz w:val="28"/>
                <w:szCs w:val="28"/>
              </w:rPr>
            </w:pPr>
            <w:ins w:id="276" w:author="HP hp" w:date="2023-11-28T21:12:00Z">
              <w:r>
                <w:rPr>
                  <w:rFonts w:ascii="Times New Roman" w:hAnsi="Times New Roman" w:cs="Times New Roman"/>
                  <w:sz w:val="28"/>
                  <w:szCs w:val="28"/>
                </w:rPr>
                <w:t>Probability</w:t>
              </w:r>
            </w:ins>
          </w:p>
        </w:tc>
      </w:tr>
      <w:tr w:rsidR="00190F7C" w14:paraId="572CDE15" w14:textId="77777777" w:rsidTr="00190F7C">
        <w:trPr>
          <w:ins w:id="277" w:author="HP hp" w:date="2023-11-28T21:12:00Z"/>
        </w:trPr>
        <w:tc>
          <w:tcPr>
            <w:tcW w:w="3116" w:type="dxa"/>
          </w:tcPr>
          <w:p w14:paraId="56681989" w14:textId="77777777" w:rsidR="00190F7C" w:rsidRDefault="002A6694" w:rsidP="00F407B7">
            <w:pPr>
              <w:rPr>
                <w:ins w:id="278" w:author="HP hp" w:date="2023-11-28T21:12:00Z"/>
                <w:rFonts w:ascii="Times New Roman" w:hAnsi="Times New Roman" w:cs="Times New Roman"/>
                <w:sz w:val="28"/>
                <w:szCs w:val="28"/>
              </w:rPr>
            </w:pPr>
            <w:ins w:id="279" w:author="HP hp" w:date="2023-11-28T21:12:00Z">
              <w:r>
                <w:rPr>
                  <w:rFonts w:ascii="Times New Roman" w:hAnsi="Times New Roman" w:cs="Times New Roman"/>
                  <w:sz w:val="28"/>
                  <w:szCs w:val="28"/>
                </w:rPr>
                <w:t>A</w:t>
              </w:r>
            </w:ins>
          </w:p>
        </w:tc>
        <w:tc>
          <w:tcPr>
            <w:tcW w:w="3117" w:type="dxa"/>
          </w:tcPr>
          <w:p w14:paraId="72A88EE2" w14:textId="77777777" w:rsidR="00190F7C" w:rsidRDefault="002A6694" w:rsidP="00F407B7">
            <w:pPr>
              <w:rPr>
                <w:ins w:id="280" w:author="HP hp" w:date="2023-11-28T21:12:00Z"/>
                <w:rFonts w:ascii="Times New Roman" w:hAnsi="Times New Roman" w:cs="Times New Roman"/>
                <w:sz w:val="28"/>
                <w:szCs w:val="28"/>
              </w:rPr>
            </w:pPr>
            <w:ins w:id="281" w:author="HP hp" w:date="2023-11-28T21:12:00Z">
              <w:r>
                <w:rPr>
                  <w:rFonts w:ascii="Times New Roman" w:hAnsi="Times New Roman" w:cs="Times New Roman"/>
                  <w:sz w:val="28"/>
                  <w:szCs w:val="28"/>
                </w:rPr>
                <w:t>1</w:t>
              </w:r>
            </w:ins>
          </w:p>
        </w:tc>
        <w:tc>
          <w:tcPr>
            <w:tcW w:w="3117" w:type="dxa"/>
          </w:tcPr>
          <w:p w14:paraId="477E6671" w14:textId="77777777" w:rsidR="00190F7C" w:rsidRDefault="002A6694" w:rsidP="00F407B7">
            <w:pPr>
              <w:rPr>
                <w:ins w:id="282" w:author="HP hp" w:date="2023-11-28T21:12:00Z"/>
                <w:rFonts w:ascii="Times New Roman" w:hAnsi="Times New Roman" w:cs="Times New Roman"/>
                <w:sz w:val="28"/>
                <w:szCs w:val="28"/>
              </w:rPr>
            </w:pPr>
            <w:ins w:id="283" w:author="HP hp" w:date="2023-11-28T21:12:00Z">
              <w:r>
                <w:rPr>
                  <w:rFonts w:ascii="Times New Roman" w:hAnsi="Times New Roman" w:cs="Times New Roman"/>
                  <w:sz w:val="28"/>
                  <w:szCs w:val="28"/>
                </w:rPr>
                <w:t>0.015</w:t>
              </w:r>
            </w:ins>
          </w:p>
        </w:tc>
      </w:tr>
      <w:tr w:rsidR="00190F7C" w14:paraId="01391E23" w14:textId="77777777" w:rsidTr="00190F7C">
        <w:trPr>
          <w:ins w:id="284" w:author="HP hp" w:date="2023-11-28T21:12:00Z"/>
        </w:trPr>
        <w:tc>
          <w:tcPr>
            <w:tcW w:w="3116" w:type="dxa"/>
          </w:tcPr>
          <w:p w14:paraId="6F50AE15" w14:textId="77777777" w:rsidR="00190F7C" w:rsidRDefault="002A6694" w:rsidP="00F407B7">
            <w:pPr>
              <w:rPr>
                <w:ins w:id="285" w:author="HP hp" w:date="2023-11-28T21:12:00Z"/>
                <w:rFonts w:ascii="Times New Roman" w:hAnsi="Times New Roman" w:cs="Times New Roman"/>
                <w:sz w:val="28"/>
                <w:szCs w:val="28"/>
              </w:rPr>
            </w:pPr>
            <w:ins w:id="286" w:author="HP hp" w:date="2023-11-28T21:12:00Z">
              <w:r>
                <w:rPr>
                  <w:rFonts w:ascii="Times New Roman" w:hAnsi="Times New Roman" w:cs="Times New Roman"/>
                  <w:sz w:val="28"/>
                  <w:szCs w:val="28"/>
                </w:rPr>
                <w:t>B</w:t>
              </w:r>
            </w:ins>
          </w:p>
        </w:tc>
        <w:tc>
          <w:tcPr>
            <w:tcW w:w="3117" w:type="dxa"/>
          </w:tcPr>
          <w:p w14:paraId="05334F66" w14:textId="77777777" w:rsidR="00190F7C" w:rsidRDefault="002A6694" w:rsidP="00F407B7">
            <w:pPr>
              <w:rPr>
                <w:ins w:id="287" w:author="HP hp" w:date="2023-11-28T21:12:00Z"/>
                <w:rFonts w:ascii="Times New Roman" w:hAnsi="Times New Roman" w:cs="Times New Roman"/>
                <w:sz w:val="28"/>
                <w:szCs w:val="28"/>
              </w:rPr>
            </w:pPr>
            <w:ins w:id="288" w:author="HP hp" w:date="2023-11-28T21:12:00Z">
              <w:r>
                <w:rPr>
                  <w:rFonts w:ascii="Times New Roman" w:hAnsi="Times New Roman" w:cs="Times New Roman"/>
                  <w:sz w:val="28"/>
                  <w:szCs w:val="28"/>
                </w:rPr>
                <w:t>4</w:t>
              </w:r>
            </w:ins>
          </w:p>
        </w:tc>
        <w:tc>
          <w:tcPr>
            <w:tcW w:w="3117" w:type="dxa"/>
          </w:tcPr>
          <w:p w14:paraId="1C79A199" w14:textId="77777777" w:rsidR="00190F7C" w:rsidRDefault="002A6694" w:rsidP="00F407B7">
            <w:pPr>
              <w:rPr>
                <w:ins w:id="289" w:author="HP hp" w:date="2023-11-28T21:12:00Z"/>
                <w:rFonts w:ascii="Times New Roman" w:hAnsi="Times New Roman" w:cs="Times New Roman"/>
                <w:sz w:val="28"/>
                <w:szCs w:val="28"/>
              </w:rPr>
            </w:pPr>
            <w:ins w:id="290" w:author="HP hp" w:date="2023-11-28T21:12:00Z">
              <w:r>
                <w:rPr>
                  <w:rFonts w:ascii="Times New Roman" w:hAnsi="Times New Roman" w:cs="Times New Roman"/>
                  <w:sz w:val="28"/>
                  <w:szCs w:val="28"/>
                </w:rPr>
                <w:t>0.20</w:t>
              </w:r>
            </w:ins>
          </w:p>
        </w:tc>
      </w:tr>
      <w:tr w:rsidR="00190F7C" w14:paraId="54C7F576" w14:textId="77777777" w:rsidTr="00190F7C">
        <w:trPr>
          <w:ins w:id="291" w:author="HP hp" w:date="2023-11-28T21:12:00Z"/>
        </w:trPr>
        <w:tc>
          <w:tcPr>
            <w:tcW w:w="3116" w:type="dxa"/>
          </w:tcPr>
          <w:p w14:paraId="0745D6FF" w14:textId="77777777" w:rsidR="00190F7C" w:rsidRDefault="002A6694" w:rsidP="00F407B7">
            <w:pPr>
              <w:rPr>
                <w:ins w:id="292" w:author="HP hp" w:date="2023-11-28T21:12:00Z"/>
                <w:rFonts w:ascii="Times New Roman" w:hAnsi="Times New Roman" w:cs="Times New Roman"/>
                <w:sz w:val="28"/>
                <w:szCs w:val="28"/>
              </w:rPr>
            </w:pPr>
            <w:ins w:id="293" w:author="HP hp" w:date="2023-11-28T21:12:00Z">
              <w:r>
                <w:rPr>
                  <w:rFonts w:ascii="Times New Roman" w:hAnsi="Times New Roman" w:cs="Times New Roman"/>
                  <w:sz w:val="28"/>
                  <w:szCs w:val="28"/>
                </w:rPr>
                <w:t>C</w:t>
              </w:r>
            </w:ins>
          </w:p>
        </w:tc>
        <w:tc>
          <w:tcPr>
            <w:tcW w:w="3117" w:type="dxa"/>
          </w:tcPr>
          <w:p w14:paraId="1D55A38C" w14:textId="77777777" w:rsidR="00190F7C" w:rsidRDefault="002A6694" w:rsidP="00F407B7">
            <w:pPr>
              <w:rPr>
                <w:ins w:id="294" w:author="HP hp" w:date="2023-11-28T21:12:00Z"/>
                <w:rFonts w:ascii="Times New Roman" w:hAnsi="Times New Roman" w:cs="Times New Roman"/>
                <w:sz w:val="28"/>
                <w:szCs w:val="28"/>
              </w:rPr>
            </w:pPr>
            <w:ins w:id="295" w:author="HP hp" w:date="2023-11-28T21:12:00Z">
              <w:r>
                <w:rPr>
                  <w:rFonts w:ascii="Times New Roman" w:hAnsi="Times New Roman" w:cs="Times New Roman"/>
                  <w:sz w:val="28"/>
                  <w:szCs w:val="28"/>
                </w:rPr>
                <w:t>3</w:t>
              </w:r>
            </w:ins>
          </w:p>
        </w:tc>
        <w:tc>
          <w:tcPr>
            <w:tcW w:w="3117" w:type="dxa"/>
          </w:tcPr>
          <w:p w14:paraId="796FE598" w14:textId="77777777" w:rsidR="00190F7C" w:rsidRDefault="006D7AA1" w:rsidP="00F407B7">
            <w:pPr>
              <w:rPr>
                <w:ins w:id="296" w:author="HP hp" w:date="2023-11-28T21:12:00Z"/>
                <w:rFonts w:ascii="Times New Roman" w:hAnsi="Times New Roman" w:cs="Times New Roman"/>
                <w:sz w:val="28"/>
                <w:szCs w:val="28"/>
              </w:rPr>
            </w:pPr>
            <w:ins w:id="297" w:author="HP hp" w:date="2023-11-28T21:12:00Z">
              <w:r>
                <w:rPr>
                  <w:rFonts w:ascii="Times New Roman" w:hAnsi="Times New Roman" w:cs="Times New Roman"/>
                  <w:sz w:val="28"/>
                  <w:szCs w:val="28"/>
                </w:rPr>
                <w:t>0.65</w:t>
              </w:r>
            </w:ins>
          </w:p>
        </w:tc>
      </w:tr>
      <w:tr w:rsidR="00190F7C" w14:paraId="6BDE7FF8" w14:textId="77777777" w:rsidTr="00190F7C">
        <w:trPr>
          <w:ins w:id="298" w:author="HP hp" w:date="2023-11-28T21:12:00Z"/>
        </w:trPr>
        <w:tc>
          <w:tcPr>
            <w:tcW w:w="3116" w:type="dxa"/>
          </w:tcPr>
          <w:p w14:paraId="16208E0E" w14:textId="77777777" w:rsidR="00190F7C" w:rsidRDefault="002A6694" w:rsidP="00F407B7">
            <w:pPr>
              <w:rPr>
                <w:ins w:id="299" w:author="HP hp" w:date="2023-11-28T21:12:00Z"/>
                <w:rFonts w:ascii="Times New Roman" w:hAnsi="Times New Roman" w:cs="Times New Roman"/>
                <w:sz w:val="28"/>
                <w:szCs w:val="28"/>
              </w:rPr>
            </w:pPr>
            <w:ins w:id="300" w:author="HP hp" w:date="2023-11-28T21:12:00Z">
              <w:r>
                <w:rPr>
                  <w:rFonts w:ascii="Times New Roman" w:hAnsi="Times New Roman" w:cs="Times New Roman"/>
                  <w:sz w:val="28"/>
                  <w:szCs w:val="28"/>
                </w:rPr>
                <w:t>D</w:t>
              </w:r>
            </w:ins>
          </w:p>
        </w:tc>
        <w:tc>
          <w:tcPr>
            <w:tcW w:w="3117" w:type="dxa"/>
          </w:tcPr>
          <w:p w14:paraId="79F66EEC" w14:textId="77777777" w:rsidR="00190F7C" w:rsidRDefault="002A6694" w:rsidP="00F407B7">
            <w:pPr>
              <w:rPr>
                <w:ins w:id="301" w:author="HP hp" w:date="2023-11-28T21:12:00Z"/>
                <w:rFonts w:ascii="Times New Roman" w:hAnsi="Times New Roman" w:cs="Times New Roman"/>
                <w:sz w:val="28"/>
                <w:szCs w:val="28"/>
              </w:rPr>
            </w:pPr>
            <w:ins w:id="302" w:author="HP hp" w:date="2023-11-28T21:12:00Z">
              <w:r>
                <w:rPr>
                  <w:rFonts w:ascii="Times New Roman" w:hAnsi="Times New Roman" w:cs="Times New Roman"/>
                  <w:sz w:val="28"/>
                  <w:szCs w:val="28"/>
                </w:rPr>
                <w:t>5</w:t>
              </w:r>
            </w:ins>
          </w:p>
        </w:tc>
        <w:tc>
          <w:tcPr>
            <w:tcW w:w="3117" w:type="dxa"/>
          </w:tcPr>
          <w:p w14:paraId="7E0A4AA4" w14:textId="77777777" w:rsidR="00190F7C" w:rsidRDefault="006D7AA1" w:rsidP="00F407B7">
            <w:pPr>
              <w:rPr>
                <w:ins w:id="303" w:author="HP hp" w:date="2023-11-28T21:12:00Z"/>
                <w:rFonts w:ascii="Times New Roman" w:hAnsi="Times New Roman" w:cs="Times New Roman"/>
                <w:sz w:val="28"/>
                <w:szCs w:val="28"/>
              </w:rPr>
            </w:pPr>
            <w:ins w:id="304" w:author="HP hp" w:date="2023-11-28T21:12:00Z">
              <w:r>
                <w:rPr>
                  <w:rFonts w:ascii="Times New Roman" w:hAnsi="Times New Roman" w:cs="Times New Roman"/>
                  <w:sz w:val="28"/>
                  <w:szCs w:val="28"/>
                </w:rPr>
                <w:t>0.005</w:t>
              </w:r>
            </w:ins>
          </w:p>
        </w:tc>
      </w:tr>
      <w:tr w:rsidR="00190F7C" w14:paraId="065B1342" w14:textId="77777777" w:rsidTr="00190F7C">
        <w:trPr>
          <w:ins w:id="305" w:author="HP hp" w:date="2023-11-28T21:12:00Z"/>
        </w:trPr>
        <w:tc>
          <w:tcPr>
            <w:tcW w:w="3116" w:type="dxa"/>
          </w:tcPr>
          <w:p w14:paraId="51E039D0" w14:textId="77777777" w:rsidR="00190F7C" w:rsidRDefault="002A6694" w:rsidP="00F407B7">
            <w:pPr>
              <w:rPr>
                <w:ins w:id="306" w:author="HP hp" w:date="2023-11-28T21:12:00Z"/>
                <w:rFonts w:ascii="Times New Roman" w:hAnsi="Times New Roman" w:cs="Times New Roman"/>
                <w:sz w:val="28"/>
                <w:szCs w:val="28"/>
              </w:rPr>
            </w:pPr>
            <w:ins w:id="307" w:author="HP hp" w:date="2023-11-28T21:12:00Z">
              <w:r>
                <w:rPr>
                  <w:rFonts w:ascii="Times New Roman" w:hAnsi="Times New Roman" w:cs="Times New Roman"/>
                  <w:sz w:val="28"/>
                  <w:szCs w:val="28"/>
                </w:rPr>
                <w:t>E</w:t>
              </w:r>
            </w:ins>
          </w:p>
        </w:tc>
        <w:tc>
          <w:tcPr>
            <w:tcW w:w="3117" w:type="dxa"/>
          </w:tcPr>
          <w:p w14:paraId="2216CFFC" w14:textId="77777777" w:rsidR="00190F7C" w:rsidRDefault="002A6694" w:rsidP="00F407B7">
            <w:pPr>
              <w:rPr>
                <w:ins w:id="308" w:author="HP hp" w:date="2023-11-28T21:12:00Z"/>
                <w:rFonts w:ascii="Times New Roman" w:hAnsi="Times New Roman" w:cs="Times New Roman"/>
                <w:sz w:val="28"/>
                <w:szCs w:val="28"/>
              </w:rPr>
            </w:pPr>
            <w:ins w:id="309" w:author="HP hp" w:date="2023-11-28T21:12:00Z">
              <w:r>
                <w:rPr>
                  <w:rFonts w:ascii="Times New Roman" w:hAnsi="Times New Roman" w:cs="Times New Roman"/>
                  <w:sz w:val="28"/>
                  <w:szCs w:val="28"/>
                </w:rPr>
                <w:t>6</w:t>
              </w:r>
            </w:ins>
          </w:p>
        </w:tc>
        <w:tc>
          <w:tcPr>
            <w:tcW w:w="3117" w:type="dxa"/>
          </w:tcPr>
          <w:p w14:paraId="6035ADD8" w14:textId="77777777" w:rsidR="00190F7C" w:rsidRDefault="006D7AA1" w:rsidP="00F407B7">
            <w:pPr>
              <w:rPr>
                <w:ins w:id="310" w:author="HP hp" w:date="2023-11-28T21:12:00Z"/>
                <w:rFonts w:ascii="Times New Roman" w:hAnsi="Times New Roman" w:cs="Times New Roman"/>
                <w:sz w:val="28"/>
                <w:szCs w:val="28"/>
              </w:rPr>
            </w:pPr>
            <w:ins w:id="311" w:author="HP hp" w:date="2023-11-28T21:12:00Z">
              <w:r>
                <w:rPr>
                  <w:rFonts w:ascii="Times New Roman" w:hAnsi="Times New Roman" w:cs="Times New Roman"/>
                  <w:sz w:val="28"/>
                  <w:szCs w:val="28"/>
                </w:rPr>
                <w:t>0.01</w:t>
              </w:r>
            </w:ins>
          </w:p>
        </w:tc>
      </w:tr>
      <w:tr w:rsidR="00190F7C" w14:paraId="5A5CF8A8" w14:textId="77777777" w:rsidTr="00190F7C">
        <w:trPr>
          <w:ins w:id="312" w:author="HP hp" w:date="2023-11-28T21:12:00Z"/>
        </w:trPr>
        <w:tc>
          <w:tcPr>
            <w:tcW w:w="3116" w:type="dxa"/>
          </w:tcPr>
          <w:p w14:paraId="6EFE9202" w14:textId="77777777" w:rsidR="00190F7C" w:rsidRDefault="002A6694" w:rsidP="00F407B7">
            <w:pPr>
              <w:rPr>
                <w:ins w:id="313" w:author="HP hp" w:date="2023-11-28T21:12:00Z"/>
                <w:rFonts w:ascii="Times New Roman" w:hAnsi="Times New Roman" w:cs="Times New Roman"/>
                <w:sz w:val="28"/>
                <w:szCs w:val="28"/>
              </w:rPr>
            </w:pPr>
            <w:ins w:id="314" w:author="HP hp" w:date="2023-11-28T21:12:00Z">
              <w:r>
                <w:rPr>
                  <w:rFonts w:ascii="Times New Roman" w:hAnsi="Times New Roman" w:cs="Times New Roman"/>
                  <w:sz w:val="28"/>
                  <w:szCs w:val="28"/>
                </w:rPr>
                <w:t>F</w:t>
              </w:r>
            </w:ins>
          </w:p>
        </w:tc>
        <w:tc>
          <w:tcPr>
            <w:tcW w:w="3117" w:type="dxa"/>
          </w:tcPr>
          <w:p w14:paraId="3734380F" w14:textId="77777777" w:rsidR="00190F7C" w:rsidRDefault="002A6694" w:rsidP="00F407B7">
            <w:pPr>
              <w:rPr>
                <w:ins w:id="315" w:author="HP hp" w:date="2023-11-28T21:12:00Z"/>
                <w:rFonts w:ascii="Times New Roman" w:hAnsi="Times New Roman" w:cs="Times New Roman"/>
                <w:sz w:val="28"/>
                <w:szCs w:val="28"/>
              </w:rPr>
            </w:pPr>
            <w:ins w:id="316" w:author="HP hp" w:date="2023-11-28T21:12:00Z">
              <w:r>
                <w:rPr>
                  <w:rFonts w:ascii="Times New Roman" w:hAnsi="Times New Roman" w:cs="Times New Roman"/>
                  <w:sz w:val="28"/>
                  <w:szCs w:val="28"/>
                </w:rPr>
                <w:t>2</w:t>
              </w:r>
            </w:ins>
          </w:p>
        </w:tc>
        <w:tc>
          <w:tcPr>
            <w:tcW w:w="3117" w:type="dxa"/>
          </w:tcPr>
          <w:p w14:paraId="69576F7D" w14:textId="77777777" w:rsidR="00190F7C" w:rsidRDefault="006D7AA1" w:rsidP="00F407B7">
            <w:pPr>
              <w:rPr>
                <w:ins w:id="317" w:author="HP hp" w:date="2023-11-28T21:12:00Z"/>
                <w:rFonts w:ascii="Times New Roman" w:hAnsi="Times New Roman" w:cs="Times New Roman"/>
                <w:sz w:val="28"/>
                <w:szCs w:val="28"/>
              </w:rPr>
            </w:pPr>
            <w:ins w:id="318" w:author="HP hp" w:date="2023-11-28T21:12:00Z">
              <w:r>
                <w:rPr>
                  <w:rFonts w:ascii="Times New Roman" w:hAnsi="Times New Roman" w:cs="Times New Roman"/>
                  <w:sz w:val="28"/>
                  <w:szCs w:val="28"/>
                </w:rPr>
                <w:t>0.120</w:t>
              </w:r>
            </w:ins>
          </w:p>
        </w:tc>
      </w:tr>
    </w:tbl>
    <w:p w14:paraId="3BBC349A" w14:textId="77777777" w:rsidR="00022704" w:rsidRDefault="006D7AA1" w:rsidP="00F407B7">
      <w:pPr>
        <w:rPr>
          <w:ins w:id="319" w:author="HP hp" w:date="2023-11-28T21:12:00Z"/>
          <w:rFonts w:ascii="Times New Roman" w:hAnsi="Times New Roman" w:cs="Times New Roman"/>
          <w:sz w:val="28"/>
          <w:szCs w:val="28"/>
        </w:rPr>
      </w:pPr>
      <w:ins w:id="320" w:author="HP hp" w:date="2023-11-28T21:12:00Z">
        <w:r>
          <w:rPr>
            <w:rFonts w:ascii="Times New Roman" w:hAnsi="Times New Roman" w:cs="Times New Roman"/>
            <w:sz w:val="28"/>
            <w:szCs w:val="28"/>
          </w:rPr>
          <w:t>Child A – probability of having 1 candy = 0.015.</w:t>
        </w:r>
      </w:ins>
    </w:p>
    <w:p w14:paraId="3E3ABD2E" w14:textId="77777777" w:rsidR="006D7AA1" w:rsidRDefault="006D7AA1" w:rsidP="006D7AA1">
      <w:pPr>
        <w:rPr>
          <w:ins w:id="321" w:author="HP hp" w:date="2023-11-28T21:12:00Z"/>
          <w:rFonts w:ascii="Times New Roman" w:hAnsi="Times New Roman" w:cs="Times New Roman"/>
          <w:sz w:val="28"/>
          <w:szCs w:val="28"/>
        </w:rPr>
      </w:pPr>
      <w:ins w:id="322" w:author="HP hp" w:date="2023-11-28T21:12:00Z">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ins>
    </w:p>
    <w:p w14:paraId="6B1FB0B9" w14:textId="41408548" w:rsidR="00FC5D2E" w:rsidRDefault="0029578C" w:rsidP="00FC5D2E">
      <w:pPr>
        <w:rPr>
          <w:ins w:id="323" w:author="HP hp" w:date="2023-11-28T21:12:00Z"/>
          <w:rStyle w:val="mclose"/>
          <w:color w:val="374151"/>
          <w:sz w:val="29"/>
          <w:szCs w:val="29"/>
          <w:shd w:val="clear" w:color="auto" w:fill="F7F7F8"/>
        </w:rPr>
      </w:pPr>
      <w:r>
        <w:rPr>
          <w:rFonts w:ascii="Times New Roman" w:hAnsi="Times New Roman" w:cs="Times New Roman"/>
          <w:sz w:val="28"/>
          <w:szCs w:val="28"/>
        </w:rPr>
        <w:t xml:space="preserve">Ans: </w:t>
      </w:r>
      <w:ins w:id="324" w:author="HP hp" w:date="2023-11-28T21:12:00Z">
        <w:r w:rsidR="00FC5D2E">
          <w:rPr>
            <w:rFonts w:ascii="Times New Roman" w:hAnsi="Times New Roman" w:cs="Times New Roman"/>
            <w:sz w:val="28"/>
            <w:szCs w:val="28"/>
          </w:rPr>
          <w:t>Expected Value=</w:t>
        </w:r>
        <w:r w:rsidR="00FC5D2E" w:rsidRPr="00FC5D2E">
          <w:rPr>
            <w:color w:val="374151"/>
            <w:sz w:val="29"/>
            <w:szCs w:val="29"/>
            <w:shd w:val="clear" w:color="auto" w:fill="F7F7F8"/>
          </w:rPr>
          <w:t xml:space="preserve"> </w:t>
        </w:r>
        <w:proofErr w:type="gramStart"/>
        <w:r w:rsidR="00FC5D2E">
          <w:rPr>
            <w:rStyle w:val="mop"/>
            <w:rFonts w:ascii="KaTeX_Size1" w:hAnsi="KaTeX_Size1"/>
            <w:color w:val="374151"/>
            <w:sz w:val="29"/>
            <w:szCs w:val="29"/>
            <w:shd w:val="clear" w:color="auto" w:fill="F7F7F8"/>
          </w:rPr>
          <w:t>∑</w:t>
        </w:r>
        <w:r w:rsidR="00FC5D2E">
          <w:rPr>
            <w:rStyle w:val="mopen"/>
            <w:color w:val="374151"/>
            <w:sz w:val="29"/>
            <w:szCs w:val="29"/>
            <w:shd w:val="clear" w:color="auto" w:fill="F7F7F8"/>
          </w:rPr>
          <w:t>(</w:t>
        </w:r>
        <w:proofErr w:type="gramEnd"/>
        <w:r w:rsidR="00FC5D2E">
          <w:rPr>
            <w:rStyle w:val="mord"/>
            <w:color w:val="374151"/>
            <w:sz w:val="29"/>
            <w:szCs w:val="29"/>
            <w:shd w:val="clear" w:color="auto" w:fill="F7F7F8"/>
          </w:rPr>
          <w:t>Value</w:t>
        </w:r>
        <w:r w:rsidR="00FC5D2E">
          <w:rPr>
            <w:rStyle w:val="mbin"/>
            <w:color w:val="374151"/>
            <w:sz w:val="29"/>
            <w:szCs w:val="29"/>
            <w:shd w:val="clear" w:color="auto" w:fill="F7F7F8"/>
          </w:rPr>
          <w:t xml:space="preserve">× </w:t>
        </w:r>
        <w:r w:rsidR="00FC5D2E">
          <w:rPr>
            <w:rStyle w:val="mord"/>
            <w:color w:val="374151"/>
            <w:sz w:val="29"/>
            <w:szCs w:val="29"/>
            <w:shd w:val="clear" w:color="auto" w:fill="F7F7F8"/>
          </w:rPr>
          <w:t>Probability</w:t>
        </w:r>
        <w:r w:rsidR="00FC5D2E">
          <w:rPr>
            <w:rStyle w:val="mclose"/>
            <w:color w:val="374151"/>
            <w:sz w:val="29"/>
            <w:szCs w:val="29"/>
            <w:shd w:val="clear" w:color="auto" w:fill="F7F7F8"/>
          </w:rPr>
          <w:t xml:space="preserve">) </w:t>
        </w:r>
      </w:ins>
    </w:p>
    <w:p w14:paraId="7D6D4B7E" w14:textId="1E9AFBE5" w:rsidR="00FC5D2E" w:rsidRPr="00AA1C64" w:rsidRDefault="00FC5D2E" w:rsidP="00FC5D2E">
      <w:pPr>
        <w:rPr>
          <w:ins w:id="325" w:author="HP hp" w:date="2023-11-28T21:12:00Z"/>
          <w:rStyle w:val="mclose"/>
          <w:sz w:val="29"/>
          <w:szCs w:val="29"/>
          <w:shd w:val="clear" w:color="auto" w:fill="F7F7F8"/>
        </w:rPr>
      </w:pPr>
      <w:ins w:id="326" w:author="HP hp" w:date="2023-11-28T21:12:00Z">
        <w:r w:rsidRPr="00AA1C64">
          <w:rPr>
            <w:rStyle w:val="mclose"/>
            <w:sz w:val="29"/>
            <w:szCs w:val="29"/>
            <w:shd w:val="clear" w:color="auto" w:fill="F7F7F8"/>
          </w:rPr>
          <w:t>Here,</w:t>
        </w:r>
      </w:ins>
      <w:r w:rsidR="00AA1C64" w:rsidRPr="00AA1C64">
        <w:rPr>
          <w:rStyle w:val="mclose"/>
          <w:sz w:val="29"/>
          <w:szCs w:val="29"/>
          <w:shd w:val="clear" w:color="auto" w:fill="F7F7F8"/>
        </w:rPr>
        <w:t xml:space="preserve"> </w:t>
      </w:r>
      <w:ins w:id="327" w:author="HP hp" w:date="2023-11-28T21:12:00Z">
        <w:r w:rsidRPr="00AA1C64">
          <w:rPr>
            <w:rStyle w:val="mclose"/>
            <w:sz w:val="29"/>
            <w:szCs w:val="29"/>
            <w:shd w:val="clear" w:color="auto" w:fill="F7F7F8"/>
          </w:rPr>
          <w:t xml:space="preserve">values </w:t>
        </w:r>
        <w:proofErr w:type="gramStart"/>
        <w:r w:rsidRPr="00AA1C64">
          <w:rPr>
            <w:rStyle w:val="mclose"/>
            <w:sz w:val="29"/>
            <w:szCs w:val="29"/>
            <w:shd w:val="clear" w:color="auto" w:fill="F7F7F8"/>
          </w:rPr>
          <w:t>defines</w:t>
        </w:r>
        <w:proofErr w:type="gramEnd"/>
        <w:r w:rsidRPr="00AA1C64">
          <w:rPr>
            <w:rStyle w:val="mclose"/>
            <w:sz w:val="29"/>
            <w:szCs w:val="29"/>
            <w:shd w:val="clear" w:color="auto" w:fill="F7F7F8"/>
          </w:rPr>
          <w:t xml:space="preserve"> the number of candies and Probability defines the having number of candies by each individual.</w:t>
        </w:r>
      </w:ins>
      <w:r w:rsidR="00AA1C64" w:rsidRPr="00AA1C64">
        <w:rPr>
          <w:rStyle w:val="mclose"/>
          <w:sz w:val="29"/>
          <w:szCs w:val="29"/>
          <w:shd w:val="clear" w:color="auto" w:fill="F7F7F8"/>
        </w:rPr>
        <w:t xml:space="preserve"> </w:t>
      </w:r>
      <w:ins w:id="328" w:author="HP hp" w:date="2023-11-28T21:12:00Z">
        <w:r w:rsidRPr="00AA1C64">
          <w:rPr>
            <w:rStyle w:val="mclose"/>
            <w:sz w:val="29"/>
            <w:szCs w:val="29"/>
            <w:shd w:val="clear" w:color="auto" w:fill="F7F7F8"/>
          </w:rPr>
          <w:t>This can be achieved by pandas.</w:t>
        </w:r>
      </w:ins>
      <w:r w:rsidR="00AA1C64" w:rsidRPr="00AA1C64">
        <w:rPr>
          <w:rStyle w:val="mclose"/>
          <w:sz w:val="29"/>
          <w:szCs w:val="29"/>
          <w:shd w:val="clear" w:color="auto" w:fill="F7F7F8"/>
        </w:rPr>
        <w:t xml:space="preserve"> </w:t>
      </w:r>
      <w:ins w:id="329" w:author="HP hp" w:date="2023-11-28T21:12:00Z">
        <w:r w:rsidRPr="00AA1C64">
          <w:rPr>
            <w:rStyle w:val="mclose"/>
            <w:sz w:val="29"/>
            <w:szCs w:val="29"/>
            <w:shd w:val="clear" w:color="auto" w:fill="F7F7F8"/>
          </w:rPr>
          <w:t xml:space="preserve">First we need to </w:t>
        </w:r>
        <w:proofErr w:type="spellStart"/>
        <w:r w:rsidRPr="00AA1C64">
          <w:rPr>
            <w:rStyle w:val="mclose"/>
            <w:sz w:val="29"/>
            <w:szCs w:val="29"/>
            <w:shd w:val="clear" w:color="auto" w:fill="F7F7F8"/>
          </w:rPr>
          <w:t>numpy</w:t>
        </w:r>
        <w:proofErr w:type="spellEnd"/>
        <w:r w:rsidRPr="00AA1C64">
          <w:rPr>
            <w:rStyle w:val="mclose"/>
            <w:sz w:val="29"/>
            <w:szCs w:val="29"/>
            <w:shd w:val="clear" w:color="auto" w:fill="F7F7F8"/>
          </w:rPr>
          <w:t xml:space="preserve"> data using </w:t>
        </w:r>
        <w:proofErr w:type="spellStart"/>
        <w:r w:rsidRPr="00AA1C64">
          <w:rPr>
            <w:rStyle w:val="mclose"/>
            <w:sz w:val="29"/>
            <w:szCs w:val="29"/>
            <w:shd w:val="clear" w:color="auto" w:fill="F7F7F8"/>
          </w:rPr>
          <w:t>numpy</w:t>
        </w:r>
        <w:proofErr w:type="spellEnd"/>
        <w:r w:rsidRPr="00AA1C64">
          <w:rPr>
            <w:rStyle w:val="mclose"/>
            <w:sz w:val="29"/>
            <w:szCs w:val="29"/>
            <w:shd w:val="clear" w:color="auto" w:fill="F7F7F8"/>
          </w:rPr>
          <w:t xml:space="preserve"> library and change it to pandas data and assign the column names to each column and apply the formula to pandas </w:t>
        </w:r>
        <w:proofErr w:type="spellStart"/>
        <w:proofErr w:type="gramStart"/>
        <w:r w:rsidRPr="00AA1C64">
          <w:rPr>
            <w:rStyle w:val="mclose"/>
            <w:sz w:val="29"/>
            <w:szCs w:val="29"/>
            <w:shd w:val="clear" w:color="auto" w:fill="F7F7F8"/>
          </w:rPr>
          <w:t>data.The</w:t>
        </w:r>
        <w:proofErr w:type="spellEnd"/>
        <w:proofErr w:type="gramEnd"/>
        <w:r w:rsidRPr="00AA1C64">
          <w:rPr>
            <w:rStyle w:val="mclose"/>
            <w:sz w:val="29"/>
            <w:szCs w:val="29"/>
            <w:shd w:val="clear" w:color="auto" w:fill="F7F7F8"/>
          </w:rPr>
          <w:t xml:space="preserve"> code for this is :-</w:t>
        </w:r>
      </w:ins>
    </w:p>
    <w:p w14:paraId="374419B4" w14:textId="5E412387" w:rsidR="00FA57BE" w:rsidRDefault="009202E1" w:rsidP="00FC5D2E">
      <w:pPr>
        <w:rPr>
          <w:ins w:id="330" w:author="HP hp" w:date="2023-11-28T21:12:00Z"/>
          <w:rStyle w:val="mclose"/>
          <w:color w:val="374151"/>
          <w:sz w:val="29"/>
          <w:szCs w:val="29"/>
          <w:shd w:val="clear" w:color="auto" w:fill="F7F7F8"/>
        </w:rPr>
      </w:pPr>
      <w:ins w:id="331" w:author="HP hp" w:date="2023-11-28T21:12:00Z">
        <w:r>
          <w:rPr>
            <w:noProof/>
          </w:rPr>
          <w:drawing>
            <wp:inline distT="0" distB="0" distL="0" distR="0" wp14:anchorId="496FA0F3" wp14:editId="7D667270">
              <wp:extent cx="5135880" cy="2125980"/>
              <wp:effectExtent l="0" t="0" r="7620" b="7620"/>
              <wp:docPr id="7301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5880" cy="2125980"/>
                      </a:xfrm>
                      <a:prstGeom prst="rect">
                        <a:avLst/>
                      </a:prstGeom>
                      <a:noFill/>
                      <a:ln>
                        <a:noFill/>
                      </a:ln>
                    </pic:spPr>
                  </pic:pic>
                </a:graphicData>
              </a:graphic>
            </wp:inline>
          </w:drawing>
        </w:r>
      </w:ins>
    </w:p>
    <w:p w14:paraId="1756CA0C" w14:textId="66DA18C1" w:rsidR="009202E1" w:rsidRDefault="009202E1" w:rsidP="00FC5D2E">
      <w:pPr>
        <w:rPr>
          <w:ins w:id="332" w:author="HP hp" w:date="2023-11-28T21:12:00Z"/>
          <w:rStyle w:val="mclose"/>
          <w:color w:val="374151"/>
          <w:sz w:val="29"/>
          <w:szCs w:val="29"/>
          <w:shd w:val="clear" w:color="auto" w:fill="F7F7F8"/>
        </w:rPr>
      </w:pPr>
      <w:ins w:id="333" w:author="HP hp" w:date="2023-11-28T21:12:00Z">
        <w:r>
          <w:rPr>
            <w:noProof/>
          </w:rPr>
          <w:lastRenderedPageBreak/>
          <w:drawing>
            <wp:inline distT="0" distB="0" distL="0" distR="0" wp14:anchorId="7B2CE6A8" wp14:editId="0952F44F">
              <wp:extent cx="2118360" cy="1676400"/>
              <wp:effectExtent l="0" t="0" r="0" b="0"/>
              <wp:docPr id="934719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8360" cy="1676400"/>
                      </a:xfrm>
                      <a:prstGeom prst="rect">
                        <a:avLst/>
                      </a:prstGeom>
                      <a:noFill/>
                      <a:ln>
                        <a:noFill/>
                      </a:ln>
                    </pic:spPr>
                  </pic:pic>
                </a:graphicData>
              </a:graphic>
            </wp:inline>
          </w:drawing>
        </w:r>
      </w:ins>
    </w:p>
    <w:p w14:paraId="5CA47643" w14:textId="32227A55" w:rsidR="009202E1" w:rsidRDefault="009202E1" w:rsidP="00FC5D2E">
      <w:pPr>
        <w:rPr>
          <w:ins w:id="334" w:author="HP hp" w:date="2023-11-28T21:12:00Z"/>
          <w:rStyle w:val="mclose"/>
          <w:color w:val="374151"/>
          <w:sz w:val="29"/>
          <w:szCs w:val="29"/>
          <w:shd w:val="clear" w:color="auto" w:fill="F7F7F8"/>
        </w:rPr>
      </w:pPr>
      <w:ins w:id="335" w:author="HP hp" w:date="2023-11-28T21:12:00Z">
        <w:r>
          <w:rPr>
            <w:noProof/>
          </w:rPr>
          <w:drawing>
            <wp:inline distT="0" distB="0" distL="0" distR="0" wp14:anchorId="5D20E31B" wp14:editId="37BBFBAF">
              <wp:extent cx="5943600" cy="2017395"/>
              <wp:effectExtent l="0" t="0" r="0" b="1905"/>
              <wp:docPr id="20719280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17395"/>
                      </a:xfrm>
                      <a:prstGeom prst="rect">
                        <a:avLst/>
                      </a:prstGeom>
                      <a:noFill/>
                      <a:ln>
                        <a:noFill/>
                      </a:ln>
                    </pic:spPr>
                  </pic:pic>
                </a:graphicData>
              </a:graphic>
            </wp:inline>
          </w:drawing>
        </w:r>
      </w:ins>
    </w:p>
    <w:p w14:paraId="1224EF6B" w14:textId="0F031E1B" w:rsidR="009202E1" w:rsidRDefault="009202E1" w:rsidP="00FC5D2E">
      <w:pPr>
        <w:rPr>
          <w:ins w:id="336" w:author="HP hp" w:date="2023-11-28T21:12:00Z"/>
          <w:rStyle w:val="mclose"/>
          <w:color w:val="374151"/>
          <w:sz w:val="29"/>
          <w:szCs w:val="29"/>
          <w:shd w:val="clear" w:color="auto" w:fill="F7F7F8"/>
        </w:rPr>
      </w:pPr>
      <w:ins w:id="337" w:author="HP hp" w:date="2023-11-28T21:12:00Z">
        <w:r>
          <w:rPr>
            <w:noProof/>
          </w:rPr>
          <w:drawing>
            <wp:inline distT="0" distB="0" distL="0" distR="0" wp14:anchorId="34791E2F" wp14:editId="0AAFA2BF">
              <wp:extent cx="5798820" cy="716280"/>
              <wp:effectExtent l="0" t="0" r="0" b="7620"/>
              <wp:docPr id="2155652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8820" cy="716280"/>
                      </a:xfrm>
                      <a:prstGeom prst="rect">
                        <a:avLst/>
                      </a:prstGeom>
                      <a:noFill/>
                      <a:ln>
                        <a:noFill/>
                      </a:ln>
                    </pic:spPr>
                  </pic:pic>
                </a:graphicData>
              </a:graphic>
            </wp:inline>
          </w:drawing>
        </w:r>
      </w:ins>
    </w:p>
    <w:p w14:paraId="7CB53CC9" w14:textId="77777777" w:rsidR="00FC5D2E" w:rsidRDefault="00FC5D2E" w:rsidP="00FC5D2E">
      <w:pPr>
        <w:rPr>
          <w:ins w:id="338" w:author="HP hp" w:date="2023-11-28T21:12:00Z"/>
          <w:rStyle w:val="mclose"/>
          <w:color w:val="374151"/>
          <w:sz w:val="29"/>
          <w:szCs w:val="29"/>
          <w:shd w:val="clear" w:color="auto" w:fill="F7F7F8"/>
        </w:rPr>
      </w:pPr>
    </w:p>
    <w:p w14:paraId="12B7A4CD" w14:textId="39CB9DB9" w:rsidR="00FC5D2E" w:rsidRDefault="00FC5D2E" w:rsidP="006D7AA1">
      <w:pPr>
        <w:rPr>
          <w:ins w:id="339" w:author="HP hp" w:date="2023-11-28T21:12:00Z"/>
          <w:rFonts w:ascii="Times New Roman" w:hAnsi="Times New Roman" w:cs="Times New Roman"/>
          <w:sz w:val="28"/>
          <w:szCs w:val="28"/>
        </w:rPr>
      </w:pPr>
    </w:p>
    <w:p w14:paraId="6F9FD80F" w14:textId="77777777" w:rsidR="00266B62" w:rsidRPr="00707DE3" w:rsidRDefault="000B417C" w:rsidP="00707DE3">
      <w:pPr>
        <w:rPr>
          <w:ins w:id="340" w:author="HP hp" w:date="2023-11-28T21:12:00Z"/>
          <w:sz w:val="28"/>
          <w:szCs w:val="28"/>
        </w:rPr>
      </w:pPr>
      <w:ins w:id="341" w:author="HP hp" w:date="2023-11-28T21:12:00Z">
        <w:r>
          <w:rPr>
            <w:sz w:val="28"/>
            <w:szCs w:val="28"/>
          </w:rPr>
          <w:t>Q7</w:t>
        </w:r>
        <w:r w:rsidR="00266B62" w:rsidRPr="00707DE3">
          <w:rPr>
            <w:sz w:val="28"/>
            <w:szCs w:val="28"/>
          </w:rPr>
          <w:t>) Calculate Mean, Median, Mode, Variance, Standard Deviation, Range &amp;     comment about the values / draw inferences, for the given dataset</w:t>
        </w:r>
      </w:ins>
    </w:p>
    <w:p w14:paraId="6230BC98" w14:textId="40B93990" w:rsidR="00266B62" w:rsidRPr="00707DE3" w:rsidRDefault="00266B62" w:rsidP="00707DE3">
      <w:pPr>
        <w:pStyle w:val="ListParagraph"/>
        <w:numPr>
          <w:ilvl w:val="0"/>
          <w:numId w:val="3"/>
        </w:numPr>
        <w:spacing w:after="0" w:line="240" w:lineRule="auto"/>
        <w:rPr>
          <w:ins w:id="342" w:author="HP hp" w:date="2023-11-28T21:12:00Z"/>
          <w:sz w:val="28"/>
          <w:szCs w:val="28"/>
        </w:rPr>
      </w:pPr>
      <w:r w:rsidRPr="00707DE3">
        <w:rPr>
          <w:sz w:val="28"/>
          <w:rPrChange w:id="343" w:author="HP hp" w:date="2023-11-28T21:12:00Z">
            <w:rPr>
              <w:rFonts w:ascii="Segoe UI" w:hAnsi="Segoe UI"/>
              <w:color w:val="374151"/>
            </w:rPr>
          </w:rPrChange>
        </w:rPr>
        <w:t xml:space="preserve">For </w:t>
      </w:r>
      <w:del w:id="344" w:author="HP hp" w:date="2023-11-28T21:12:00Z">
        <w:r w:rsidR="00EE327C">
          <w:rPr>
            <w:rFonts w:ascii="Segoe UI" w:hAnsi="Segoe UI" w:cs="Segoe UI"/>
            <w:color w:val="374151"/>
          </w:rPr>
          <w:delText>a</w:delText>
        </w:r>
      </w:del>
      <w:proofErr w:type="spellStart"/>
      <w:proofErr w:type="gramStart"/>
      <w:ins w:id="345" w:author="HP hp" w:date="2023-11-28T21:12:00Z">
        <w:r w:rsidR="00022704">
          <w:rPr>
            <w:sz w:val="28"/>
            <w:szCs w:val="28"/>
          </w:rPr>
          <w:t>Points,Score</w:t>
        </w:r>
        <w:proofErr w:type="gramEnd"/>
        <w:r w:rsidR="00022704">
          <w:rPr>
            <w:sz w:val="28"/>
            <w:szCs w:val="28"/>
          </w:rPr>
          <w:t>,Weigh</w:t>
        </w:r>
        <w:proofErr w:type="spellEnd"/>
        <w:r w:rsidR="00022704">
          <w:rPr>
            <w:sz w:val="28"/>
            <w:szCs w:val="28"/>
          </w:rPr>
          <w:t>&gt;</w:t>
        </w:r>
      </w:ins>
    </w:p>
    <w:p w14:paraId="02C00AE2" w14:textId="77777777" w:rsidR="00266B62" w:rsidRPr="00437040" w:rsidRDefault="00266B62" w:rsidP="00437040">
      <w:pPr>
        <w:pStyle w:val="ListParagraph"/>
        <w:ind w:left="1080"/>
        <w:rPr>
          <w:ins w:id="346" w:author="HP hp" w:date="2023-11-28T21:12:00Z"/>
          <w:sz w:val="28"/>
          <w:szCs w:val="28"/>
        </w:rPr>
      </w:pPr>
      <w:ins w:id="347" w:author="HP hp" w:date="2023-11-28T21:12:00Z">
        <w:r w:rsidRPr="00707DE3">
          <w:rPr>
            <w:sz w:val="28"/>
            <w:szCs w:val="28"/>
          </w:rPr>
          <w:t>Find Mean, Median, Mode, Variance, Standard Deviation, and Range and also Comment about the values/ Draw some inferences.</w:t>
        </w:r>
      </w:ins>
    </w:p>
    <w:p w14:paraId="1C6E36A7" w14:textId="1A190A92" w:rsidR="00266B62" w:rsidRDefault="000D69F4" w:rsidP="00707DE3">
      <w:pPr>
        <w:rPr>
          <w:ins w:id="348" w:author="HP hp" w:date="2023-11-28T21:12:00Z"/>
          <w:b/>
          <w:bCs/>
          <w:sz w:val="28"/>
          <w:szCs w:val="28"/>
        </w:rPr>
      </w:pPr>
      <w:ins w:id="349" w:author="HP hp" w:date="2023-11-28T21:12:00Z">
        <w:r w:rsidRPr="000D69F4">
          <w:rPr>
            <w:b/>
            <w:bCs/>
            <w:sz w:val="28"/>
            <w:szCs w:val="28"/>
          </w:rPr>
          <w:t xml:space="preserve">Use Q7.csv file </w:t>
        </w:r>
      </w:ins>
    </w:p>
    <w:tbl>
      <w:tblPr>
        <w:tblW w:w="4979" w:type="dxa"/>
        <w:tblLook w:val="04A0" w:firstRow="1" w:lastRow="0" w:firstColumn="1" w:lastColumn="0" w:noHBand="0" w:noVBand="1"/>
      </w:tblPr>
      <w:tblGrid>
        <w:gridCol w:w="1820"/>
        <w:gridCol w:w="1053"/>
        <w:gridCol w:w="1053"/>
        <w:gridCol w:w="1053"/>
      </w:tblGrid>
      <w:tr w:rsidR="008D551E" w14:paraId="2F42025D" w14:textId="77777777" w:rsidTr="008D551E">
        <w:trPr>
          <w:trHeight w:val="288"/>
          <w:ins w:id="350" w:author="HP hp" w:date="2023-11-28T21:12:00Z"/>
        </w:trPr>
        <w:tc>
          <w:tcPr>
            <w:tcW w:w="1820" w:type="dxa"/>
            <w:tcBorders>
              <w:top w:val="single" w:sz="4" w:space="0" w:color="70AD47"/>
              <w:left w:val="single" w:sz="4" w:space="0" w:color="70AD47"/>
              <w:bottom w:val="single" w:sz="8" w:space="0" w:color="70AD47"/>
              <w:right w:val="single" w:sz="4" w:space="0" w:color="70AD47"/>
            </w:tcBorders>
            <w:noWrap/>
            <w:vAlign w:val="bottom"/>
            <w:hideMark/>
          </w:tcPr>
          <w:p w14:paraId="3B836638" w14:textId="77777777" w:rsidR="008D551E" w:rsidRDefault="008D551E">
            <w:pPr>
              <w:spacing w:after="0" w:line="240" w:lineRule="auto"/>
              <w:rPr>
                <w:ins w:id="351" w:author="HP hp" w:date="2023-11-28T21:12:00Z"/>
                <w:rFonts w:ascii="Calibri" w:eastAsia="Times New Roman" w:hAnsi="Calibri" w:cs="Calibri"/>
                <w:b/>
                <w:bCs/>
                <w:color w:val="000000"/>
                <w:lang w:val="en-IN" w:eastAsia="en-IN"/>
              </w:rPr>
            </w:pPr>
            <w:ins w:id="352" w:author="HP hp" w:date="2023-11-28T21:12:00Z">
              <w:r>
                <w:rPr>
                  <w:rFonts w:ascii="Calibri" w:eastAsia="Times New Roman" w:hAnsi="Calibri" w:cs="Calibri"/>
                  <w:b/>
                  <w:bCs/>
                  <w:color w:val="000000"/>
                  <w:lang w:val="en-IN" w:eastAsia="en-IN"/>
                </w:rPr>
                <w:t>Name</w:t>
              </w:r>
            </w:ins>
          </w:p>
        </w:tc>
        <w:tc>
          <w:tcPr>
            <w:tcW w:w="1053" w:type="dxa"/>
            <w:tcBorders>
              <w:top w:val="single" w:sz="4" w:space="0" w:color="70AD47"/>
              <w:left w:val="single" w:sz="4" w:space="0" w:color="70AD47"/>
              <w:bottom w:val="single" w:sz="8" w:space="0" w:color="70AD47"/>
              <w:right w:val="single" w:sz="4" w:space="0" w:color="70AD47"/>
            </w:tcBorders>
            <w:noWrap/>
            <w:vAlign w:val="bottom"/>
            <w:hideMark/>
          </w:tcPr>
          <w:p w14:paraId="3AF53B1A" w14:textId="77777777" w:rsidR="008D551E" w:rsidRDefault="008D551E">
            <w:pPr>
              <w:spacing w:after="0" w:line="240" w:lineRule="auto"/>
              <w:rPr>
                <w:ins w:id="353" w:author="HP hp" w:date="2023-11-28T21:12:00Z"/>
                <w:rFonts w:ascii="Calibri" w:eastAsia="Times New Roman" w:hAnsi="Calibri" w:cs="Calibri"/>
                <w:b/>
                <w:bCs/>
                <w:color w:val="000000"/>
                <w:lang w:val="en-IN" w:eastAsia="en-IN"/>
              </w:rPr>
            </w:pPr>
            <w:ins w:id="354" w:author="HP hp" w:date="2023-11-28T21:12:00Z">
              <w:r>
                <w:rPr>
                  <w:rFonts w:ascii="Calibri" w:eastAsia="Times New Roman" w:hAnsi="Calibri" w:cs="Calibri"/>
                  <w:b/>
                  <w:bCs/>
                  <w:color w:val="000000"/>
                  <w:lang w:val="en-IN" w:eastAsia="en-IN"/>
                </w:rPr>
                <w:t>Points</w:t>
              </w:r>
            </w:ins>
          </w:p>
        </w:tc>
        <w:tc>
          <w:tcPr>
            <w:tcW w:w="1053" w:type="dxa"/>
            <w:tcBorders>
              <w:top w:val="single" w:sz="4" w:space="0" w:color="70AD47"/>
              <w:left w:val="single" w:sz="4" w:space="0" w:color="70AD47"/>
              <w:bottom w:val="single" w:sz="8" w:space="0" w:color="70AD47"/>
              <w:right w:val="single" w:sz="4" w:space="0" w:color="70AD47"/>
            </w:tcBorders>
            <w:noWrap/>
            <w:vAlign w:val="bottom"/>
            <w:hideMark/>
          </w:tcPr>
          <w:p w14:paraId="6CE9163B" w14:textId="77777777" w:rsidR="008D551E" w:rsidRDefault="008D551E">
            <w:pPr>
              <w:spacing w:after="0" w:line="240" w:lineRule="auto"/>
              <w:rPr>
                <w:ins w:id="355" w:author="HP hp" w:date="2023-11-28T21:12:00Z"/>
                <w:rFonts w:ascii="Calibri" w:eastAsia="Times New Roman" w:hAnsi="Calibri" w:cs="Calibri"/>
                <w:b/>
                <w:bCs/>
                <w:color w:val="000000"/>
                <w:lang w:val="en-IN" w:eastAsia="en-IN"/>
              </w:rPr>
            </w:pPr>
            <w:ins w:id="356" w:author="HP hp" w:date="2023-11-28T21:12:00Z">
              <w:r>
                <w:rPr>
                  <w:rFonts w:ascii="Calibri" w:eastAsia="Times New Roman" w:hAnsi="Calibri" w:cs="Calibri"/>
                  <w:b/>
                  <w:bCs/>
                  <w:color w:val="000000"/>
                  <w:lang w:val="en-IN" w:eastAsia="en-IN"/>
                </w:rPr>
                <w:t>Score</w:t>
              </w:r>
            </w:ins>
          </w:p>
        </w:tc>
        <w:tc>
          <w:tcPr>
            <w:tcW w:w="1053" w:type="dxa"/>
            <w:tcBorders>
              <w:top w:val="single" w:sz="4" w:space="0" w:color="70AD47"/>
              <w:left w:val="single" w:sz="4" w:space="0" w:color="70AD47"/>
              <w:bottom w:val="single" w:sz="8" w:space="0" w:color="70AD47"/>
              <w:right w:val="single" w:sz="4" w:space="0" w:color="70AD47"/>
            </w:tcBorders>
            <w:noWrap/>
            <w:vAlign w:val="bottom"/>
            <w:hideMark/>
          </w:tcPr>
          <w:p w14:paraId="4506C1B4" w14:textId="77777777" w:rsidR="008D551E" w:rsidRDefault="008D551E">
            <w:pPr>
              <w:spacing w:after="0" w:line="240" w:lineRule="auto"/>
              <w:rPr>
                <w:ins w:id="357" w:author="HP hp" w:date="2023-11-28T21:12:00Z"/>
                <w:rFonts w:ascii="Calibri" w:eastAsia="Times New Roman" w:hAnsi="Calibri" w:cs="Calibri"/>
                <w:b/>
                <w:bCs/>
                <w:color w:val="000000"/>
                <w:lang w:val="en-IN" w:eastAsia="en-IN"/>
              </w:rPr>
            </w:pPr>
            <w:ins w:id="358" w:author="HP hp" w:date="2023-11-28T21:12:00Z">
              <w:r>
                <w:rPr>
                  <w:rFonts w:ascii="Calibri" w:eastAsia="Times New Roman" w:hAnsi="Calibri" w:cs="Calibri"/>
                  <w:b/>
                  <w:bCs/>
                  <w:color w:val="000000"/>
                  <w:lang w:val="en-IN" w:eastAsia="en-IN"/>
                </w:rPr>
                <w:t>Weigh</w:t>
              </w:r>
            </w:ins>
          </w:p>
        </w:tc>
      </w:tr>
      <w:tr w:rsidR="008D551E" w14:paraId="3D97EEFC" w14:textId="77777777" w:rsidTr="008D551E">
        <w:trPr>
          <w:trHeight w:val="288"/>
          <w:ins w:id="359" w:author="HP hp" w:date="2023-11-28T21:12:00Z"/>
        </w:trPr>
        <w:tc>
          <w:tcPr>
            <w:tcW w:w="1820"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126179D0" w14:textId="77777777" w:rsidR="008D551E" w:rsidRDefault="008D551E">
            <w:pPr>
              <w:spacing w:after="0" w:line="240" w:lineRule="auto"/>
              <w:rPr>
                <w:ins w:id="360" w:author="HP hp" w:date="2023-11-28T21:12:00Z"/>
                <w:rFonts w:ascii="Calibri" w:eastAsia="Times New Roman" w:hAnsi="Calibri" w:cs="Calibri"/>
                <w:color w:val="000000"/>
                <w:lang w:val="en-IN" w:eastAsia="en-IN"/>
              </w:rPr>
            </w:pPr>
            <w:ins w:id="361" w:author="HP hp" w:date="2023-11-28T21:12:00Z">
              <w:r>
                <w:rPr>
                  <w:rFonts w:ascii="Calibri" w:eastAsia="Times New Roman" w:hAnsi="Calibri" w:cs="Calibri"/>
                  <w:color w:val="000000"/>
                  <w:lang w:val="en-IN" w:eastAsia="en-IN"/>
                </w:rPr>
                <w:t>Mazda RX4</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408AD3BD" w14:textId="77777777" w:rsidR="008D551E" w:rsidRDefault="008D551E">
            <w:pPr>
              <w:spacing w:after="0" w:line="240" w:lineRule="auto"/>
              <w:jc w:val="right"/>
              <w:rPr>
                <w:ins w:id="362" w:author="HP hp" w:date="2023-11-28T21:12:00Z"/>
                <w:rFonts w:ascii="Calibri" w:eastAsia="Times New Roman" w:hAnsi="Calibri" w:cs="Calibri"/>
                <w:color w:val="000000"/>
                <w:lang w:val="en-IN" w:eastAsia="en-IN"/>
              </w:rPr>
            </w:pPr>
            <w:ins w:id="363" w:author="HP hp" w:date="2023-11-28T21:12:00Z">
              <w:r>
                <w:rPr>
                  <w:rFonts w:ascii="Calibri" w:eastAsia="Times New Roman" w:hAnsi="Calibri" w:cs="Calibri"/>
                  <w:color w:val="000000"/>
                  <w:lang w:val="en-IN" w:eastAsia="en-IN"/>
                </w:rPr>
                <w:t>3.9</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28E9D5D3" w14:textId="77777777" w:rsidR="008D551E" w:rsidRDefault="008D551E">
            <w:pPr>
              <w:spacing w:after="0" w:line="240" w:lineRule="auto"/>
              <w:jc w:val="right"/>
              <w:rPr>
                <w:ins w:id="364" w:author="HP hp" w:date="2023-11-28T21:12:00Z"/>
                <w:rFonts w:ascii="Calibri" w:eastAsia="Times New Roman" w:hAnsi="Calibri" w:cs="Calibri"/>
                <w:color w:val="000000"/>
                <w:lang w:val="en-IN" w:eastAsia="en-IN"/>
              </w:rPr>
            </w:pPr>
            <w:ins w:id="365" w:author="HP hp" w:date="2023-11-28T21:12:00Z">
              <w:r>
                <w:rPr>
                  <w:rFonts w:ascii="Calibri" w:eastAsia="Times New Roman" w:hAnsi="Calibri" w:cs="Calibri"/>
                  <w:color w:val="000000"/>
                  <w:lang w:val="en-IN" w:eastAsia="en-IN"/>
                </w:rPr>
                <w:t>2.62</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2DBCC32A" w14:textId="77777777" w:rsidR="008D551E" w:rsidRDefault="008D551E">
            <w:pPr>
              <w:spacing w:after="0" w:line="240" w:lineRule="auto"/>
              <w:jc w:val="right"/>
              <w:rPr>
                <w:ins w:id="366" w:author="HP hp" w:date="2023-11-28T21:12:00Z"/>
                <w:rFonts w:ascii="Calibri" w:eastAsia="Times New Roman" w:hAnsi="Calibri" w:cs="Calibri"/>
                <w:color w:val="000000"/>
                <w:lang w:val="en-IN" w:eastAsia="en-IN"/>
              </w:rPr>
            </w:pPr>
            <w:ins w:id="367" w:author="HP hp" w:date="2023-11-28T21:12:00Z">
              <w:r>
                <w:rPr>
                  <w:rFonts w:ascii="Calibri" w:eastAsia="Times New Roman" w:hAnsi="Calibri" w:cs="Calibri"/>
                  <w:color w:val="000000"/>
                  <w:lang w:val="en-IN" w:eastAsia="en-IN"/>
                </w:rPr>
                <w:t>16.46</w:t>
              </w:r>
            </w:ins>
          </w:p>
        </w:tc>
      </w:tr>
      <w:tr w:rsidR="008D551E" w14:paraId="3448F786" w14:textId="77777777" w:rsidTr="008D551E">
        <w:trPr>
          <w:trHeight w:val="288"/>
          <w:ins w:id="368" w:author="HP hp" w:date="2023-11-28T21:12:00Z"/>
        </w:trPr>
        <w:tc>
          <w:tcPr>
            <w:tcW w:w="1820" w:type="dxa"/>
            <w:tcBorders>
              <w:top w:val="single" w:sz="4" w:space="0" w:color="70AD47"/>
              <w:left w:val="single" w:sz="4" w:space="0" w:color="70AD47"/>
              <w:bottom w:val="single" w:sz="4" w:space="0" w:color="70AD47"/>
              <w:right w:val="single" w:sz="4" w:space="0" w:color="70AD47"/>
            </w:tcBorders>
            <w:noWrap/>
            <w:vAlign w:val="bottom"/>
            <w:hideMark/>
          </w:tcPr>
          <w:p w14:paraId="08B81364" w14:textId="77777777" w:rsidR="008D551E" w:rsidRDefault="008D551E">
            <w:pPr>
              <w:spacing w:after="0" w:line="240" w:lineRule="auto"/>
              <w:rPr>
                <w:ins w:id="369" w:author="HP hp" w:date="2023-11-28T21:12:00Z"/>
                <w:rFonts w:ascii="Calibri" w:eastAsia="Times New Roman" w:hAnsi="Calibri" w:cs="Calibri"/>
                <w:color w:val="000000"/>
                <w:lang w:val="en-IN" w:eastAsia="en-IN"/>
              </w:rPr>
            </w:pPr>
            <w:ins w:id="370" w:author="HP hp" w:date="2023-11-28T21:12:00Z">
              <w:r>
                <w:rPr>
                  <w:rFonts w:ascii="Calibri" w:eastAsia="Times New Roman" w:hAnsi="Calibri" w:cs="Calibri"/>
                  <w:color w:val="000000"/>
                  <w:lang w:val="en-IN" w:eastAsia="en-IN"/>
                </w:rPr>
                <w:t>Mazda RX4 Wag</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18CC8EA4" w14:textId="77777777" w:rsidR="008D551E" w:rsidRDefault="008D551E">
            <w:pPr>
              <w:spacing w:after="0" w:line="240" w:lineRule="auto"/>
              <w:jc w:val="right"/>
              <w:rPr>
                <w:ins w:id="371" w:author="HP hp" w:date="2023-11-28T21:12:00Z"/>
                <w:rFonts w:ascii="Calibri" w:eastAsia="Times New Roman" w:hAnsi="Calibri" w:cs="Calibri"/>
                <w:color w:val="000000"/>
                <w:lang w:val="en-IN" w:eastAsia="en-IN"/>
              </w:rPr>
            </w:pPr>
            <w:ins w:id="372" w:author="HP hp" w:date="2023-11-28T21:12:00Z">
              <w:r>
                <w:rPr>
                  <w:rFonts w:ascii="Calibri" w:eastAsia="Times New Roman" w:hAnsi="Calibri" w:cs="Calibri"/>
                  <w:color w:val="000000"/>
                  <w:lang w:val="en-IN" w:eastAsia="en-IN"/>
                </w:rPr>
                <w:t>3.9</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7A88DC9A" w14:textId="77777777" w:rsidR="008D551E" w:rsidRDefault="008D551E">
            <w:pPr>
              <w:spacing w:after="0" w:line="240" w:lineRule="auto"/>
              <w:jc w:val="right"/>
              <w:rPr>
                <w:ins w:id="373" w:author="HP hp" w:date="2023-11-28T21:12:00Z"/>
                <w:rFonts w:ascii="Calibri" w:eastAsia="Times New Roman" w:hAnsi="Calibri" w:cs="Calibri"/>
                <w:color w:val="000000"/>
                <w:lang w:val="en-IN" w:eastAsia="en-IN"/>
              </w:rPr>
            </w:pPr>
            <w:ins w:id="374" w:author="HP hp" w:date="2023-11-28T21:12:00Z">
              <w:r>
                <w:rPr>
                  <w:rFonts w:ascii="Calibri" w:eastAsia="Times New Roman" w:hAnsi="Calibri" w:cs="Calibri"/>
                  <w:color w:val="000000"/>
                  <w:lang w:val="en-IN" w:eastAsia="en-IN"/>
                </w:rPr>
                <w:t>2.875</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6F83F488" w14:textId="77777777" w:rsidR="008D551E" w:rsidRDefault="008D551E">
            <w:pPr>
              <w:spacing w:after="0" w:line="240" w:lineRule="auto"/>
              <w:jc w:val="right"/>
              <w:rPr>
                <w:ins w:id="375" w:author="HP hp" w:date="2023-11-28T21:12:00Z"/>
                <w:rFonts w:ascii="Calibri" w:eastAsia="Times New Roman" w:hAnsi="Calibri" w:cs="Calibri"/>
                <w:color w:val="000000"/>
                <w:lang w:val="en-IN" w:eastAsia="en-IN"/>
              </w:rPr>
            </w:pPr>
            <w:ins w:id="376" w:author="HP hp" w:date="2023-11-28T21:12:00Z">
              <w:r>
                <w:rPr>
                  <w:rFonts w:ascii="Calibri" w:eastAsia="Times New Roman" w:hAnsi="Calibri" w:cs="Calibri"/>
                  <w:color w:val="000000"/>
                  <w:lang w:val="en-IN" w:eastAsia="en-IN"/>
                </w:rPr>
                <w:t>17.02</w:t>
              </w:r>
            </w:ins>
          </w:p>
        </w:tc>
      </w:tr>
      <w:tr w:rsidR="008D551E" w14:paraId="09313F2B" w14:textId="77777777" w:rsidTr="008D551E">
        <w:trPr>
          <w:trHeight w:val="288"/>
          <w:ins w:id="377" w:author="HP hp" w:date="2023-11-28T21:12:00Z"/>
        </w:trPr>
        <w:tc>
          <w:tcPr>
            <w:tcW w:w="1820"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6E4C9BBB" w14:textId="77777777" w:rsidR="008D551E" w:rsidRDefault="008D551E">
            <w:pPr>
              <w:spacing w:after="0" w:line="240" w:lineRule="auto"/>
              <w:rPr>
                <w:ins w:id="378" w:author="HP hp" w:date="2023-11-28T21:12:00Z"/>
                <w:rFonts w:ascii="Calibri" w:eastAsia="Times New Roman" w:hAnsi="Calibri" w:cs="Calibri"/>
                <w:color w:val="000000"/>
                <w:lang w:val="en-IN" w:eastAsia="en-IN"/>
              </w:rPr>
            </w:pPr>
            <w:ins w:id="379" w:author="HP hp" w:date="2023-11-28T21:12:00Z">
              <w:r>
                <w:rPr>
                  <w:rFonts w:ascii="Calibri" w:eastAsia="Times New Roman" w:hAnsi="Calibri" w:cs="Calibri"/>
                  <w:color w:val="000000"/>
                  <w:lang w:val="en-IN" w:eastAsia="en-IN"/>
                </w:rPr>
                <w:t>Datsun 710</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0BFF3CCA" w14:textId="77777777" w:rsidR="008D551E" w:rsidRDefault="008D551E">
            <w:pPr>
              <w:spacing w:after="0" w:line="240" w:lineRule="auto"/>
              <w:jc w:val="right"/>
              <w:rPr>
                <w:ins w:id="380" w:author="HP hp" w:date="2023-11-28T21:12:00Z"/>
                <w:rFonts w:ascii="Calibri" w:eastAsia="Times New Roman" w:hAnsi="Calibri" w:cs="Calibri"/>
                <w:color w:val="000000"/>
                <w:lang w:val="en-IN" w:eastAsia="en-IN"/>
              </w:rPr>
            </w:pPr>
            <w:ins w:id="381" w:author="HP hp" w:date="2023-11-28T21:12:00Z">
              <w:r>
                <w:rPr>
                  <w:rFonts w:ascii="Calibri" w:eastAsia="Times New Roman" w:hAnsi="Calibri" w:cs="Calibri"/>
                  <w:color w:val="000000"/>
                  <w:lang w:val="en-IN" w:eastAsia="en-IN"/>
                </w:rPr>
                <w:t>3.85</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59CBBB91" w14:textId="77777777" w:rsidR="008D551E" w:rsidRDefault="008D551E">
            <w:pPr>
              <w:spacing w:after="0" w:line="240" w:lineRule="auto"/>
              <w:jc w:val="right"/>
              <w:rPr>
                <w:ins w:id="382" w:author="HP hp" w:date="2023-11-28T21:12:00Z"/>
                <w:rFonts w:ascii="Calibri" w:eastAsia="Times New Roman" w:hAnsi="Calibri" w:cs="Calibri"/>
                <w:color w:val="000000"/>
                <w:lang w:val="en-IN" w:eastAsia="en-IN"/>
              </w:rPr>
            </w:pPr>
            <w:ins w:id="383" w:author="HP hp" w:date="2023-11-28T21:12:00Z">
              <w:r>
                <w:rPr>
                  <w:rFonts w:ascii="Calibri" w:eastAsia="Times New Roman" w:hAnsi="Calibri" w:cs="Calibri"/>
                  <w:color w:val="000000"/>
                  <w:lang w:val="en-IN" w:eastAsia="en-IN"/>
                </w:rPr>
                <w:t>2.32</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77E78DA1" w14:textId="77777777" w:rsidR="008D551E" w:rsidRDefault="008D551E">
            <w:pPr>
              <w:spacing w:after="0" w:line="240" w:lineRule="auto"/>
              <w:jc w:val="right"/>
              <w:rPr>
                <w:ins w:id="384" w:author="HP hp" w:date="2023-11-28T21:12:00Z"/>
                <w:rFonts w:ascii="Calibri" w:eastAsia="Times New Roman" w:hAnsi="Calibri" w:cs="Calibri"/>
                <w:color w:val="000000"/>
                <w:lang w:val="en-IN" w:eastAsia="en-IN"/>
              </w:rPr>
            </w:pPr>
            <w:ins w:id="385" w:author="HP hp" w:date="2023-11-28T21:12:00Z">
              <w:r>
                <w:rPr>
                  <w:rFonts w:ascii="Calibri" w:eastAsia="Times New Roman" w:hAnsi="Calibri" w:cs="Calibri"/>
                  <w:color w:val="000000"/>
                  <w:lang w:val="en-IN" w:eastAsia="en-IN"/>
                </w:rPr>
                <w:t>18.61</w:t>
              </w:r>
            </w:ins>
          </w:p>
        </w:tc>
      </w:tr>
      <w:tr w:rsidR="008D551E" w14:paraId="6E704C5B" w14:textId="77777777" w:rsidTr="008D551E">
        <w:trPr>
          <w:trHeight w:val="288"/>
          <w:ins w:id="386" w:author="HP hp" w:date="2023-11-28T21:12:00Z"/>
        </w:trPr>
        <w:tc>
          <w:tcPr>
            <w:tcW w:w="1820" w:type="dxa"/>
            <w:tcBorders>
              <w:top w:val="single" w:sz="4" w:space="0" w:color="70AD47"/>
              <w:left w:val="single" w:sz="4" w:space="0" w:color="70AD47"/>
              <w:bottom w:val="single" w:sz="4" w:space="0" w:color="70AD47"/>
              <w:right w:val="single" w:sz="4" w:space="0" w:color="70AD47"/>
            </w:tcBorders>
            <w:noWrap/>
            <w:vAlign w:val="bottom"/>
            <w:hideMark/>
          </w:tcPr>
          <w:p w14:paraId="41511AD4" w14:textId="77777777" w:rsidR="008D551E" w:rsidRDefault="008D551E">
            <w:pPr>
              <w:spacing w:after="0" w:line="240" w:lineRule="auto"/>
              <w:rPr>
                <w:ins w:id="387" w:author="HP hp" w:date="2023-11-28T21:12:00Z"/>
                <w:rFonts w:ascii="Calibri" w:eastAsia="Times New Roman" w:hAnsi="Calibri" w:cs="Calibri"/>
                <w:color w:val="000000"/>
                <w:lang w:val="en-IN" w:eastAsia="en-IN"/>
              </w:rPr>
            </w:pPr>
            <w:ins w:id="388" w:author="HP hp" w:date="2023-11-28T21:12:00Z">
              <w:r>
                <w:rPr>
                  <w:rFonts w:ascii="Calibri" w:eastAsia="Times New Roman" w:hAnsi="Calibri" w:cs="Calibri"/>
                  <w:color w:val="000000"/>
                  <w:lang w:val="en-IN" w:eastAsia="en-IN"/>
                </w:rPr>
                <w:t>Hornet 4 Drive</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5F7F186C" w14:textId="77777777" w:rsidR="008D551E" w:rsidRDefault="008D551E">
            <w:pPr>
              <w:spacing w:after="0" w:line="240" w:lineRule="auto"/>
              <w:jc w:val="right"/>
              <w:rPr>
                <w:ins w:id="389" w:author="HP hp" w:date="2023-11-28T21:12:00Z"/>
                <w:rFonts w:ascii="Calibri" w:eastAsia="Times New Roman" w:hAnsi="Calibri" w:cs="Calibri"/>
                <w:color w:val="000000"/>
                <w:lang w:val="en-IN" w:eastAsia="en-IN"/>
              </w:rPr>
            </w:pPr>
            <w:ins w:id="390" w:author="HP hp" w:date="2023-11-28T21:12:00Z">
              <w:r>
                <w:rPr>
                  <w:rFonts w:ascii="Calibri" w:eastAsia="Times New Roman" w:hAnsi="Calibri" w:cs="Calibri"/>
                  <w:color w:val="000000"/>
                  <w:lang w:val="en-IN" w:eastAsia="en-IN"/>
                </w:rPr>
                <w:t>3.08</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29D8C62C" w14:textId="77777777" w:rsidR="008D551E" w:rsidRDefault="008D551E">
            <w:pPr>
              <w:spacing w:after="0" w:line="240" w:lineRule="auto"/>
              <w:jc w:val="right"/>
              <w:rPr>
                <w:ins w:id="391" w:author="HP hp" w:date="2023-11-28T21:12:00Z"/>
                <w:rFonts w:ascii="Calibri" w:eastAsia="Times New Roman" w:hAnsi="Calibri" w:cs="Calibri"/>
                <w:color w:val="000000"/>
                <w:lang w:val="en-IN" w:eastAsia="en-IN"/>
              </w:rPr>
            </w:pPr>
            <w:ins w:id="392" w:author="HP hp" w:date="2023-11-28T21:12:00Z">
              <w:r>
                <w:rPr>
                  <w:rFonts w:ascii="Calibri" w:eastAsia="Times New Roman" w:hAnsi="Calibri" w:cs="Calibri"/>
                  <w:color w:val="000000"/>
                  <w:lang w:val="en-IN" w:eastAsia="en-IN"/>
                </w:rPr>
                <w:t>3.215</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7C373EC7" w14:textId="77777777" w:rsidR="008D551E" w:rsidRDefault="008D551E">
            <w:pPr>
              <w:spacing w:after="0" w:line="240" w:lineRule="auto"/>
              <w:jc w:val="right"/>
              <w:rPr>
                <w:ins w:id="393" w:author="HP hp" w:date="2023-11-28T21:12:00Z"/>
                <w:rFonts w:ascii="Calibri" w:eastAsia="Times New Roman" w:hAnsi="Calibri" w:cs="Calibri"/>
                <w:color w:val="000000"/>
                <w:lang w:val="en-IN" w:eastAsia="en-IN"/>
              </w:rPr>
            </w:pPr>
            <w:ins w:id="394" w:author="HP hp" w:date="2023-11-28T21:12:00Z">
              <w:r>
                <w:rPr>
                  <w:rFonts w:ascii="Calibri" w:eastAsia="Times New Roman" w:hAnsi="Calibri" w:cs="Calibri"/>
                  <w:color w:val="000000"/>
                  <w:lang w:val="en-IN" w:eastAsia="en-IN"/>
                </w:rPr>
                <w:t>19.44</w:t>
              </w:r>
            </w:ins>
          </w:p>
        </w:tc>
      </w:tr>
      <w:tr w:rsidR="008D551E" w14:paraId="3AE3F74F" w14:textId="77777777" w:rsidTr="008D551E">
        <w:trPr>
          <w:trHeight w:val="288"/>
          <w:ins w:id="395" w:author="HP hp" w:date="2023-11-28T21:12:00Z"/>
        </w:trPr>
        <w:tc>
          <w:tcPr>
            <w:tcW w:w="1820"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652E26D5" w14:textId="77777777" w:rsidR="008D551E" w:rsidRDefault="008D551E">
            <w:pPr>
              <w:spacing w:after="0" w:line="240" w:lineRule="auto"/>
              <w:rPr>
                <w:ins w:id="396" w:author="HP hp" w:date="2023-11-28T21:12:00Z"/>
                <w:rFonts w:ascii="Calibri" w:eastAsia="Times New Roman" w:hAnsi="Calibri" w:cs="Calibri"/>
                <w:color w:val="000000"/>
                <w:lang w:val="en-IN" w:eastAsia="en-IN"/>
              </w:rPr>
            </w:pPr>
            <w:ins w:id="397" w:author="HP hp" w:date="2023-11-28T21:12:00Z">
              <w:r>
                <w:rPr>
                  <w:rFonts w:ascii="Calibri" w:eastAsia="Times New Roman" w:hAnsi="Calibri" w:cs="Calibri"/>
                  <w:color w:val="000000"/>
                  <w:lang w:val="en-IN" w:eastAsia="en-IN"/>
                </w:rPr>
                <w:lastRenderedPageBreak/>
                <w:t xml:space="preserve">Hornet </w:t>
              </w:r>
              <w:proofErr w:type="spellStart"/>
              <w:r>
                <w:rPr>
                  <w:rFonts w:ascii="Calibri" w:eastAsia="Times New Roman" w:hAnsi="Calibri" w:cs="Calibri"/>
                  <w:color w:val="000000"/>
                  <w:lang w:val="en-IN" w:eastAsia="en-IN"/>
                </w:rPr>
                <w:t>Sportabout</w:t>
              </w:r>
              <w:proofErr w:type="spellEnd"/>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3694A93F" w14:textId="77777777" w:rsidR="008D551E" w:rsidRDefault="008D551E">
            <w:pPr>
              <w:spacing w:after="0" w:line="240" w:lineRule="auto"/>
              <w:jc w:val="right"/>
              <w:rPr>
                <w:ins w:id="398" w:author="HP hp" w:date="2023-11-28T21:12:00Z"/>
                <w:rFonts w:ascii="Calibri" w:eastAsia="Times New Roman" w:hAnsi="Calibri" w:cs="Calibri"/>
                <w:color w:val="000000"/>
                <w:lang w:val="en-IN" w:eastAsia="en-IN"/>
              </w:rPr>
            </w:pPr>
            <w:ins w:id="399" w:author="HP hp" w:date="2023-11-28T21:12:00Z">
              <w:r>
                <w:rPr>
                  <w:rFonts w:ascii="Calibri" w:eastAsia="Times New Roman" w:hAnsi="Calibri" w:cs="Calibri"/>
                  <w:color w:val="000000"/>
                  <w:lang w:val="en-IN" w:eastAsia="en-IN"/>
                </w:rPr>
                <w:t>3.15</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002DB6FF" w14:textId="77777777" w:rsidR="008D551E" w:rsidRDefault="008D551E">
            <w:pPr>
              <w:spacing w:after="0" w:line="240" w:lineRule="auto"/>
              <w:jc w:val="right"/>
              <w:rPr>
                <w:ins w:id="400" w:author="HP hp" w:date="2023-11-28T21:12:00Z"/>
                <w:rFonts w:ascii="Calibri" w:eastAsia="Times New Roman" w:hAnsi="Calibri" w:cs="Calibri"/>
                <w:color w:val="000000"/>
                <w:lang w:val="en-IN" w:eastAsia="en-IN"/>
              </w:rPr>
            </w:pPr>
            <w:ins w:id="401" w:author="HP hp" w:date="2023-11-28T21:12:00Z">
              <w:r>
                <w:rPr>
                  <w:rFonts w:ascii="Calibri" w:eastAsia="Times New Roman" w:hAnsi="Calibri" w:cs="Calibri"/>
                  <w:color w:val="000000"/>
                  <w:lang w:val="en-IN" w:eastAsia="en-IN"/>
                </w:rPr>
                <w:t>3.44</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74D217B2" w14:textId="77777777" w:rsidR="008D551E" w:rsidRDefault="008D551E">
            <w:pPr>
              <w:spacing w:after="0" w:line="240" w:lineRule="auto"/>
              <w:jc w:val="right"/>
              <w:rPr>
                <w:ins w:id="402" w:author="HP hp" w:date="2023-11-28T21:12:00Z"/>
                <w:rFonts w:ascii="Calibri" w:eastAsia="Times New Roman" w:hAnsi="Calibri" w:cs="Calibri"/>
                <w:color w:val="000000"/>
                <w:lang w:val="en-IN" w:eastAsia="en-IN"/>
              </w:rPr>
            </w:pPr>
            <w:ins w:id="403" w:author="HP hp" w:date="2023-11-28T21:12:00Z">
              <w:r>
                <w:rPr>
                  <w:rFonts w:ascii="Calibri" w:eastAsia="Times New Roman" w:hAnsi="Calibri" w:cs="Calibri"/>
                  <w:color w:val="000000"/>
                  <w:lang w:val="en-IN" w:eastAsia="en-IN"/>
                </w:rPr>
                <w:t>17.02</w:t>
              </w:r>
            </w:ins>
          </w:p>
        </w:tc>
      </w:tr>
      <w:tr w:rsidR="008D551E" w14:paraId="077EE9ED" w14:textId="77777777" w:rsidTr="008D551E">
        <w:trPr>
          <w:trHeight w:val="288"/>
          <w:ins w:id="404" w:author="HP hp" w:date="2023-11-28T21:12:00Z"/>
        </w:trPr>
        <w:tc>
          <w:tcPr>
            <w:tcW w:w="1820" w:type="dxa"/>
            <w:tcBorders>
              <w:top w:val="single" w:sz="4" w:space="0" w:color="70AD47"/>
              <w:left w:val="single" w:sz="4" w:space="0" w:color="70AD47"/>
              <w:bottom w:val="single" w:sz="4" w:space="0" w:color="70AD47"/>
              <w:right w:val="single" w:sz="4" w:space="0" w:color="70AD47"/>
            </w:tcBorders>
            <w:noWrap/>
            <w:vAlign w:val="bottom"/>
            <w:hideMark/>
          </w:tcPr>
          <w:p w14:paraId="56936C49" w14:textId="77777777" w:rsidR="008D551E" w:rsidRDefault="008D551E">
            <w:pPr>
              <w:spacing w:after="0" w:line="240" w:lineRule="auto"/>
              <w:rPr>
                <w:ins w:id="405" w:author="HP hp" w:date="2023-11-28T21:12:00Z"/>
                <w:rFonts w:ascii="Calibri" w:eastAsia="Times New Roman" w:hAnsi="Calibri" w:cs="Calibri"/>
                <w:color w:val="000000"/>
                <w:lang w:val="en-IN" w:eastAsia="en-IN"/>
              </w:rPr>
            </w:pPr>
            <w:ins w:id="406" w:author="HP hp" w:date="2023-11-28T21:12:00Z">
              <w:r>
                <w:rPr>
                  <w:rFonts w:ascii="Calibri" w:eastAsia="Times New Roman" w:hAnsi="Calibri" w:cs="Calibri"/>
                  <w:color w:val="000000"/>
                  <w:lang w:val="en-IN" w:eastAsia="en-IN"/>
                </w:rPr>
                <w:t>Valiant</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70AE1D82" w14:textId="77777777" w:rsidR="008D551E" w:rsidRDefault="008D551E">
            <w:pPr>
              <w:spacing w:after="0" w:line="240" w:lineRule="auto"/>
              <w:jc w:val="right"/>
              <w:rPr>
                <w:ins w:id="407" w:author="HP hp" w:date="2023-11-28T21:12:00Z"/>
                <w:rFonts w:ascii="Calibri" w:eastAsia="Times New Roman" w:hAnsi="Calibri" w:cs="Calibri"/>
                <w:color w:val="000000"/>
                <w:lang w:val="en-IN" w:eastAsia="en-IN"/>
              </w:rPr>
            </w:pPr>
            <w:ins w:id="408" w:author="HP hp" w:date="2023-11-28T21:12:00Z">
              <w:r>
                <w:rPr>
                  <w:rFonts w:ascii="Calibri" w:eastAsia="Times New Roman" w:hAnsi="Calibri" w:cs="Calibri"/>
                  <w:color w:val="000000"/>
                  <w:lang w:val="en-IN" w:eastAsia="en-IN"/>
                </w:rPr>
                <w:t>2.76</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62AF0121" w14:textId="77777777" w:rsidR="008D551E" w:rsidRDefault="008D551E">
            <w:pPr>
              <w:spacing w:after="0" w:line="240" w:lineRule="auto"/>
              <w:jc w:val="right"/>
              <w:rPr>
                <w:ins w:id="409" w:author="HP hp" w:date="2023-11-28T21:12:00Z"/>
                <w:rFonts w:ascii="Calibri" w:eastAsia="Times New Roman" w:hAnsi="Calibri" w:cs="Calibri"/>
                <w:color w:val="000000"/>
                <w:lang w:val="en-IN" w:eastAsia="en-IN"/>
              </w:rPr>
            </w:pPr>
            <w:ins w:id="410" w:author="HP hp" w:date="2023-11-28T21:12:00Z">
              <w:r>
                <w:rPr>
                  <w:rFonts w:ascii="Calibri" w:eastAsia="Times New Roman" w:hAnsi="Calibri" w:cs="Calibri"/>
                  <w:color w:val="000000"/>
                  <w:lang w:val="en-IN" w:eastAsia="en-IN"/>
                </w:rPr>
                <w:t>3.46</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6ECB4765" w14:textId="77777777" w:rsidR="008D551E" w:rsidRDefault="008D551E">
            <w:pPr>
              <w:spacing w:after="0" w:line="240" w:lineRule="auto"/>
              <w:jc w:val="right"/>
              <w:rPr>
                <w:ins w:id="411" w:author="HP hp" w:date="2023-11-28T21:12:00Z"/>
                <w:rFonts w:ascii="Calibri" w:eastAsia="Times New Roman" w:hAnsi="Calibri" w:cs="Calibri"/>
                <w:color w:val="000000"/>
                <w:lang w:val="en-IN" w:eastAsia="en-IN"/>
              </w:rPr>
            </w:pPr>
            <w:ins w:id="412" w:author="HP hp" w:date="2023-11-28T21:12:00Z">
              <w:r>
                <w:rPr>
                  <w:rFonts w:ascii="Calibri" w:eastAsia="Times New Roman" w:hAnsi="Calibri" w:cs="Calibri"/>
                  <w:color w:val="000000"/>
                  <w:lang w:val="en-IN" w:eastAsia="en-IN"/>
                </w:rPr>
                <w:t>20.22</w:t>
              </w:r>
            </w:ins>
          </w:p>
        </w:tc>
      </w:tr>
      <w:tr w:rsidR="008D551E" w14:paraId="6B4E32B4" w14:textId="77777777" w:rsidTr="008D551E">
        <w:trPr>
          <w:trHeight w:val="288"/>
          <w:ins w:id="413" w:author="HP hp" w:date="2023-11-28T21:12:00Z"/>
        </w:trPr>
        <w:tc>
          <w:tcPr>
            <w:tcW w:w="1820"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2AE0E2DE" w14:textId="77777777" w:rsidR="008D551E" w:rsidRDefault="008D551E">
            <w:pPr>
              <w:spacing w:after="0" w:line="240" w:lineRule="auto"/>
              <w:rPr>
                <w:ins w:id="414" w:author="HP hp" w:date="2023-11-28T21:12:00Z"/>
                <w:rFonts w:ascii="Calibri" w:eastAsia="Times New Roman" w:hAnsi="Calibri" w:cs="Calibri"/>
                <w:color w:val="000000"/>
                <w:lang w:val="en-IN" w:eastAsia="en-IN"/>
              </w:rPr>
            </w:pPr>
            <w:ins w:id="415" w:author="HP hp" w:date="2023-11-28T21:12:00Z">
              <w:r>
                <w:rPr>
                  <w:rFonts w:ascii="Calibri" w:eastAsia="Times New Roman" w:hAnsi="Calibri" w:cs="Calibri"/>
                  <w:color w:val="000000"/>
                  <w:lang w:val="en-IN" w:eastAsia="en-IN"/>
                </w:rPr>
                <w:t>Duster 360</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106C3A37" w14:textId="77777777" w:rsidR="008D551E" w:rsidRDefault="008D551E">
            <w:pPr>
              <w:spacing w:after="0" w:line="240" w:lineRule="auto"/>
              <w:jc w:val="right"/>
              <w:rPr>
                <w:ins w:id="416" w:author="HP hp" w:date="2023-11-28T21:12:00Z"/>
                <w:rFonts w:ascii="Calibri" w:eastAsia="Times New Roman" w:hAnsi="Calibri" w:cs="Calibri"/>
                <w:color w:val="000000"/>
                <w:lang w:val="en-IN" w:eastAsia="en-IN"/>
              </w:rPr>
            </w:pPr>
            <w:ins w:id="417" w:author="HP hp" w:date="2023-11-28T21:12:00Z">
              <w:r>
                <w:rPr>
                  <w:rFonts w:ascii="Calibri" w:eastAsia="Times New Roman" w:hAnsi="Calibri" w:cs="Calibri"/>
                  <w:color w:val="000000"/>
                  <w:lang w:val="en-IN" w:eastAsia="en-IN"/>
                </w:rPr>
                <w:t>3.21</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2302021C" w14:textId="77777777" w:rsidR="008D551E" w:rsidRDefault="008D551E">
            <w:pPr>
              <w:spacing w:after="0" w:line="240" w:lineRule="auto"/>
              <w:jc w:val="right"/>
              <w:rPr>
                <w:ins w:id="418" w:author="HP hp" w:date="2023-11-28T21:12:00Z"/>
                <w:rFonts w:ascii="Calibri" w:eastAsia="Times New Roman" w:hAnsi="Calibri" w:cs="Calibri"/>
                <w:color w:val="000000"/>
                <w:lang w:val="en-IN" w:eastAsia="en-IN"/>
              </w:rPr>
            </w:pPr>
            <w:ins w:id="419" w:author="HP hp" w:date="2023-11-28T21:12:00Z">
              <w:r>
                <w:rPr>
                  <w:rFonts w:ascii="Calibri" w:eastAsia="Times New Roman" w:hAnsi="Calibri" w:cs="Calibri"/>
                  <w:color w:val="000000"/>
                  <w:lang w:val="en-IN" w:eastAsia="en-IN"/>
                </w:rPr>
                <w:t>3.57</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1F17B382" w14:textId="77777777" w:rsidR="008D551E" w:rsidRDefault="008D551E">
            <w:pPr>
              <w:spacing w:after="0" w:line="240" w:lineRule="auto"/>
              <w:jc w:val="right"/>
              <w:rPr>
                <w:ins w:id="420" w:author="HP hp" w:date="2023-11-28T21:12:00Z"/>
                <w:rFonts w:ascii="Calibri" w:eastAsia="Times New Roman" w:hAnsi="Calibri" w:cs="Calibri"/>
                <w:color w:val="000000"/>
                <w:lang w:val="en-IN" w:eastAsia="en-IN"/>
              </w:rPr>
            </w:pPr>
            <w:ins w:id="421" w:author="HP hp" w:date="2023-11-28T21:12:00Z">
              <w:r>
                <w:rPr>
                  <w:rFonts w:ascii="Calibri" w:eastAsia="Times New Roman" w:hAnsi="Calibri" w:cs="Calibri"/>
                  <w:color w:val="000000"/>
                  <w:lang w:val="en-IN" w:eastAsia="en-IN"/>
                </w:rPr>
                <w:t>15.84</w:t>
              </w:r>
            </w:ins>
          </w:p>
        </w:tc>
      </w:tr>
      <w:tr w:rsidR="008D551E" w14:paraId="0F2A08CC" w14:textId="77777777" w:rsidTr="008D551E">
        <w:trPr>
          <w:trHeight w:val="288"/>
          <w:ins w:id="422" w:author="HP hp" w:date="2023-11-28T21:12:00Z"/>
        </w:trPr>
        <w:tc>
          <w:tcPr>
            <w:tcW w:w="1820" w:type="dxa"/>
            <w:tcBorders>
              <w:top w:val="single" w:sz="4" w:space="0" w:color="70AD47"/>
              <w:left w:val="single" w:sz="4" w:space="0" w:color="70AD47"/>
              <w:bottom w:val="single" w:sz="4" w:space="0" w:color="70AD47"/>
              <w:right w:val="single" w:sz="4" w:space="0" w:color="70AD47"/>
            </w:tcBorders>
            <w:noWrap/>
            <w:vAlign w:val="bottom"/>
            <w:hideMark/>
          </w:tcPr>
          <w:p w14:paraId="31FC113D" w14:textId="77777777" w:rsidR="008D551E" w:rsidRDefault="008D551E">
            <w:pPr>
              <w:spacing w:after="0" w:line="240" w:lineRule="auto"/>
              <w:rPr>
                <w:ins w:id="423" w:author="HP hp" w:date="2023-11-28T21:12:00Z"/>
                <w:rFonts w:ascii="Calibri" w:eastAsia="Times New Roman" w:hAnsi="Calibri" w:cs="Calibri"/>
                <w:color w:val="000000"/>
                <w:lang w:val="en-IN" w:eastAsia="en-IN"/>
              </w:rPr>
            </w:pPr>
            <w:ins w:id="424" w:author="HP hp" w:date="2023-11-28T21:12:00Z">
              <w:r>
                <w:rPr>
                  <w:rFonts w:ascii="Calibri" w:eastAsia="Times New Roman" w:hAnsi="Calibri" w:cs="Calibri"/>
                  <w:color w:val="000000"/>
                  <w:lang w:val="en-IN" w:eastAsia="en-IN"/>
                </w:rPr>
                <w:t>Merc 240D</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2E2E0FBA" w14:textId="77777777" w:rsidR="008D551E" w:rsidRDefault="008D551E">
            <w:pPr>
              <w:spacing w:after="0" w:line="240" w:lineRule="auto"/>
              <w:jc w:val="right"/>
              <w:rPr>
                <w:ins w:id="425" w:author="HP hp" w:date="2023-11-28T21:12:00Z"/>
                <w:rFonts w:ascii="Calibri" w:eastAsia="Times New Roman" w:hAnsi="Calibri" w:cs="Calibri"/>
                <w:color w:val="000000"/>
                <w:lang w:val="en-IN" w:eastAsia="en-IN"/>
              </w:rPr>
            </w:pPr>
            <w:ins w:id="426" w:author="HP hp" w:date="2023-11-28T21:12:00Z">
              <w:r>
                <w:rPr>
                  <w:rFonts w:ascii="Calibri" w:eastAsia="Times New Roman" w:hAnsi="Calibri" w:cs="Calibri"/>
                  <w:color w:val="000000"/>
                  <w:lang w:val="en-IN" w:eastAsia="en-IN"/>
                </w:rPr>
                <w:t>3.69</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381E1FBF" w14:textId="77777777" w:rsidR="008D551E" w:rsidRDefault="008D551E">
            <w:pPr>
              <w:spacing w:after="0" w:line="240" w:lineRule="auto"/>
              <w:jc w:val="right"/>
              <w:rPr>
                <w:ins w:id="427" w:author="HP hp" w:date="2023-11-28T21:12:00Z"/>
                <w:rFonts w:ascii="Calibri" w:eastAsia="Times New Roman" w:hAnsi="Calibri" w:cs="Calibri"/>
                <w:color w:val="000000"/>
                <w:lang w:val="en-IN" w:eastAsia="en-IN"/>
              </w:rPr>
            </w:pPr>
            <w:ins w:id="428" w:author="HP hp" w:date="2023-11-28T21:12:00Z">
              <w:r>
                <w:rPr>
                  <w:rFonts w:ascii="Calibri" w:eastAsia="Times New Roman" w:hAnsi="Calibri" w:cs="Calibri"/>
                  <w:color w:val="000000"/>
                  <w:lang w:val="en-IN" w:eastAsia="en-IN"/>
                </w:rPr>
                <w:t>3.19</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76B4BFAB" w14:textId="77777777" w:rsidR="008D551E" w:rsidRDefault="008D551E">
            <w:pPr>
              <w:spacing w:after="0" w:line="240" w:lineRule="auto"/>
              <w:jc w:val="right"/>
              <w:rPr>
                <w:ins w:id="429" w:author="HP hp" w:date="2023-11-28T21:12:00Z"/>
                <w:rFonts w:ascii="Calibri" w:eastAsia="Times New Roman" w:hAnsi="Calibri" w:cs="Calibri"/>
                <w:color w:val="000000"/>
                <w:lang w:val="en-IN" w:eastAsia="en-IN"/>
              </w:rPr>
            </w:pPr>
            <w:ins w:id="430" w:author="HP hp" w:date="2023-11-28T21:12:00Z">
              <w:r>
                <w:rPr>
                  <w:rFonts w:ascii="Calibri" w:eastAsia="Times New Roman" w:hAnsi="Calibri" w:cs="Calibri"/>
                  <w:color w:val="000000"/>
                  <w:lang w:val="en-IN" w:eastAsia="en-IN"/>
                </w:rPr>
                <w:t>20</w:t>
              </w:r>
            </w:ins>
          </w:p>
        </w:tc>
      </w:tr>
      <w:tr w:rsidR="008D551E" w14:paraId="3C451104" w14:textId="77777777" w:rsidTr="008D551E">
        <w:trPr>
          <w:trHeight w:val="288"/>
          <w:ins w:id="431" w:author="HP hp" w:date="2023-11-28T21:12:00Z"/>
        </w:trPr>
        <w:tc>
          <w:tcPr>
            <w:tcW w:w="1820"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5AA02F62" w14:textId="77777777" w:rsidR="008D551E" w:rsidRDefault="008D551E">
            <w:pPr>
              <w:spacing w:after="0" w:line="240" w:lineRule="auto"/>
              <w:rPr>
                <w:ins w:id="432" w:author="HP hp" w:date="2023-11-28T21:12:00Z"/>
                <w:rFonts w:ascii="Calibri" w:eastAsia="Times New Roman" w:hAnsi="Calibri" w:cs="Calibri"/>
                <w:color w:val="000000"/>
                <w:lang w:val="en-IN" w:eastAsia="en-IN"/>
              </w:rPr>
            </w:pPr>
            <w:ins w:id="433" w:author="HP hp" w:date="2023-11-28T21:12:00Z">
              <w:r>
                <w:rPr>
                  <w:rFonts w:ascii="Calibri" w:eastAsia="Times New Roman" w:hAnsi="Calibri" w:cs="Calibri"/>
                  <w:color w:val="000000"/>
                  <w:lang w:val="en-IN" w:eastAsia="en-IN"/>
                </w:rPr>
                <w:t>Merc 230</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4E46A20F" w14:textId="77777777" w:rsidR="008D551E" w:rsidRDefault="008D551E">
            <w:pPr>
              <w:spacing w:after="0" w:line="240" w:lineRule="auto"/>
              <w:jc w:val="right"/>
              <w:rPr>
                <w:ins w:id="434" w:author="HP hp" w:date="2023-11-28T21:12:00Z"/>
                <w:rFonts w:ascii="Calibri" w:eastAsia="Times New Roman" w:hAnsi="Calibri" w:cs="Calibri"/>
                <w:color w:val="000000"/>
                <w:lang w:val="en-IN" w:eastAsia="en-IN"/>
              </w:rPr>
            </w:pPr>
            <w:ins w:id="435" w:author="HP hp" w:date="2023-11-28T21:12:00Z">
              <w:r>
                <w:rPr>
                  <w:rFonts w:ascii="Calibri" w:eastAsia="Times New Roman" w:hAnsi="Calibri" w:cs="Calibri"/>
                  <w:color w:val="000000"/>
                  <w:lang w:val="en-IN" w:eastAsia="en-IN"/>
                </w:rPr>
                <w:t>3.92</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06C40307" w14:textId="77777777" w:rsidR="008D551E" w:rsidRDefault="008D551E">
            <w:pPr>
              <w:spacing w:after="0" w:line="240" w:lineRule="auto"/>
              <w:jc w:val="right"/>
              <w:rPr>
                <w:ins w:id="436" w:author="HP hp" w:date="2023-11-28T21:12:00Z"/>
                <w:rFonts w:ascii="Calibri" w:eastAsia="Times New Roman" w:hAnsi="Calibri" w:cs="Calibri"/>
                <w:color w:val="000000"/>
                <w:lang w:val="en-IN" w:eastAsia="en-IN"/>
              </w:rPr>
            </w:pPr>
            <w:ins w:id="437" w:author="HP hp" w:date="2023-11-28T21:12:00Z">
              <w:r>
                <w:rPr>
                  <w:rFonts w:ascii="Calibri" w:eastAsia="Times New Roman" w:hAnsi="Calibri" w:cs="Calibri"/>
                  <w:color w:val="000000"/>
                  <w:lang w:val="en-IN" w:eastAsia="en-IN"/>
                </w:rPr>
                <w:t>3.15</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28B4D466" w14:textId="77777777" w:rsidR="008D551E" w:rsidRDefault="008D551E">
            <w:pPr>
              <w:spacing w:after="0" w:line="240" w:lineRule="auto"/>
              <w:jc w:val="right"/>
              <w:rPr>
                <w:ins w:id="438" w:author="HP hp" w:date="2023-11-28T21:12:00Z"/>
                <w:rFonts w:ascii="Calibri" w:eastAsia="Times New Roman" w:hAnsi="Calibri" w:cs="Calibri"/>
                <w:color w:val="000000"/>
                <w:lang w:val="en-IN" w:eastAsia="en-IN"/>
              </w:rPr>
            </w:pPr>
            <w:ins w:id="439" w:author="HP hp" w:date="2023-11-28T21:12:00Z">
              <w:r>
                <w:rPr>
                  <w:rFonts w:ascii="Calibri" w:eastAsia="Times New Roman" w:hAnsi="Calibri" w:cs="Calibri"/>
                  <w:color w:val="000000"/>
                  <w:lang w:val="en-IN" w:eastAsia="en-IN"/>
                </w:rPr>
                <w:t>22.9</w:t>
              </w:r>
            </w:ins>
          </w:p>
        </w:tc>
      </w:tr>
      <w:tr w:rsidR="008D551E" w14:paraId="71F2D253" w14:textId="77777777" w:rsidTr="008D551E">
        <w:trPr>
          <w:trHeight w:val="288"/>
          <w:ins w:id="440" w:author="HP hp" w:date="2023-11-28T21:12:00Z"/>
        </w:trPr>
        <w:tc>
          <w:tcPr>
            <w:tcW w:w="1820" w:type="dxa"/>
            <w:tcBorders>
              <w:top w:val="single" w:sz="4" w:space="0" w:color="70AD47"/>
              <w:left w:val="single" w:sz="4" w:space="0" w:color="70AD47"/>
              <w:bottom w:val="single" w:sz="4" w:space="0" w:color="70AD47"/>
              <w:right w:val="single" w:sz="4" w:space="0" w:color="70AD47"/>
            </w:tcBorders>
            <w:noWrap/>
            <w:vAlign w:val="bottom"/>
            <w:hideMark/>
          </w:tcPr>
          <w:p w14:paraId="40AA96A0" w14:textId="77777777" w:rsidR="008D551E" w:rsidRDefault="008D551E">
            <w:pPr>
              <w:spacing w:after="0" w:line="240" w:lineRule="auto"/>
              <w:rPr>
                <w:ins w:id="441" w:author="HP hp" w:date="2023-11-28T21:12:00Z"/>
                <w:rFonts w:ascii="Calibri" w:eastAsia="Times New Roman" w:hAnsi="Calibri" w:cs="Calibri"/>
                <w:color w:val="000000"/>
                <w:lang w:val="en-IN" w:eastAsia="en-IN"/>
              </w:rPr>
            </w:pPr>
            <w:ins w:id="442" w:author="HP hp" w:date="2023-11-28T21:12:00Z">
              <w:r>
                <w:rPr>
                  <w:rFonts w:ascii="Calibri" w:eastAsia="Times New Roman" w:hAnsi="Calibri" w:cs="Calibri"/>
                  <w:color w:val="000000"/>
                  <w:lang w:val="en-IN" w:eastAsia="en-IN"/>
                </w:rPr>
                <w:t>Merc 280</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6B615F99" w14:textId="77777777" w:rsidR="008D551E" w:rsidRDefault="008D551E">
            <w:pPr>
              <w:spacing w:after="0" w:line="240" w:lineRule="auto"/>
              <w:jc w:val="right"/>
              <w:rPr>
                <w:ins w:id="443" w:author="HP hp" w:date="2023-11-28T21:12:00Z"/>
                <w:rFonts w:ascii="Calibri" w:eastAsia="Times New Roman" w:hAnsi="Calibri" w:cs="Calibri"/>
                <w:color w:val="000000"/>
                <w:lang w:val="en-IN" w:eastAsia="en-IN"/>
              </w:rPr>
            </w:pPr>
            <w:ins w:id="444" w:author="HP hp" w:date="2023-11-28T21:12:00Z">
              <w:r>
                <w:rPr>
                  <w:rFonts w:ascii="Calibri" w:eastAsia="Times New Roman" w:hAnsi="Calibri" w:cs="Calibri"/>
                  <w:color w:val="000000"/>
                  <w:lang w:val="en-IN" w:eastAsia="en-IN"/>
                </w:rPr>
                <w:t>3.92</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119D6ADE" w14:textId="77777777" w:rsidR="008D551E" w:rsidRDefault="008D551E">
            <w:pPr>
              <w:spacing w:after="0" w:line="240" w:lineRule="auto"/>
              <w:jc w:val="right"/>
              <w:rPr>
                <w:ins w:id="445" w:author="HP hp" w:date="2023-11-28T21:12:00Z"/>
                <w:rFonts w:ascii="Calibri" w:eastAsia="Times New Roman" w:hAnsi="Calibri" w:cs="Calibri"/>
                <w:color w:val="000000"/>
                <w:lang w:val="en-IN" w:eastAsia="en-IN"/>
              </w:rPr>
            </w:pPr>
            <w:ins w:id="446" w:author="HP hp" w:date="2023-11-28T21:12:00Z">
              <w:r>
                <w:rPr>
                  <w:rFonts w:ascii="Calibri" w:eastAsia="Times New Roman" w:hAnsi="Calibri" w:cs="Calibri"/>
                  <w:color w:val="000000"/>
                  <w:lang w:val="en-IN" w:eastAsia="en-IN"/>
                </w:rPr>
                <w:t>3.44</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5F198AE8" w14:textId="77777777" w:rsidR="008D551E" w:rsidRDefault="008D551E">
            <w:pPr>
              <w:spacing w:after="0" w:line="240" w:lineRule="auto"/>
              <w:jc w:val="right"/>
              <w:rPr>
                <w:ins w:id="447" w:author="HP hp" w:date="2023-11-28T21:12:00Z"/>
                <w:rFonts w:ascii="Calibri" w:eastAsia="Times New Roman" w:hAnsi="Calibri" w:cs="Calibri"/>
                <w:color w:val="000000"/>
                <w:lang w:val="en-IN" w:eastAsia="en-IN"/>
              </w:rPr>
            </w:pPr>
            <w:ins w:id="448" w:author="HP hp" w:date="2023-11-28T21:12:00Z">
              <w:r>
                <w:rPr>
                  <w:rFonts w:ascii="Calibri" w:eastAsia="Times New Roman" w:hAnsi="Calibri" w:cs="Calibri"/>
                  <w:color w:val="000000"/>
                  <w:lang w:val="en-IN" w:eastAsia="en-IN"/>
                </w:rPr>
                <w:t>18.3</w:t>
              </w:r>
            </w:ins>
          </w:p>
        </w:tc>
      </w:tr>
      <w:tr w:rsidR="008D551E" w14:paraId="509E682C" w14:textId="77777777" w:rsidTr="008D551E">
        <w:trPr>
          <w:trHeight w:val="288"/>
          <w:ins w:id="449" w:author="HP hp" w:date="2023-11-28T21:12:00Z"/>
        </w:trPr>
        <w:tc>
          <w:tcPr>
            <w:tcW w:w="1820"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0B7BB783" w14:textId="77777777" w:rsidR="008D551E" w:rsidRDefault="008D551E">
            <w:pPr>
              <w:spacing w:after="0" w:line="240" w:lineRule="auto"/>
              <w:rPr>
                <w:ins w:id="450" w:author="HP hp" w:date="2023-11-28T21:12:00Z"/>
                <w:rFonts w:ascii="Calibri" w:eastAsia="Times New Roman" w:hAnsi="Calibri" w:cs="Calibri"/>
                <w:color w:val="000000"/>
                <w:lang w:val="en-IN" w:eastAsia="en-IN"/>
              </w:rPr>
            </w:pPr>
            <w:ins w:id="451" w:author="HP hp" w:date="2023-11-28T21:12:00Z">
              <w:r>
                <w:rPr>
                  <w:rFonts w:ascii="Calibri" w:eastAsia="Times New Roman" w:hAnsi="Calibri" w:cs="Calibri"/>
                  <w:color w:val="000000"/>
                  <w:lang w:val="en-IN" w:eastAsia="en-IN"/>
                </w:rPr>
                <w:t>Merc 280C</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243BCBB9" w14:textId="77777777" w:rsidR="008D551E" w:rsidRDefault="008D551E">
            <w:pPr>
              <w:spacing w:after="0" w:line="240" w:lineRule="auto"/>
              <w:jc w:val="right"/>
              <w:rPr>
                <w:ins w:id="452" w:author="HP hp" w:date="2023-11-28T21:12:00Z"/>
                <w:rFonts w:ascii="Calibri" w:eastAsia="Times New Roman" w:hAnsi="Calibri" w:cs="Calibri"/>
                <w:color w:val="000000"/>
                <w:lang w:val="en-IN" w:eastAsia="en-IN"/>
              </w:rPr>
            </w:pPr>
            <w:ins w:id="453" w:author="HP hp" w:date="2023-11-28T21:12:00Z">
              <w:r>
                <w:rPr>
                  <w:rFonts w:ascii="Calibri" w:eastAsia="Times New Roman" w:hAnsi="Calibri" w:cs="Calibri"/>
                  <w:color w:val="000000"/>
                  <w:lang w:val="en-IN" w:eastAsia="en-IN"/>
                </w:rPr>
                <w:t>3.92</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2503355A" w14:textId="77777777" w:rsidR="008D551E" w:rsidRDefault="008D551E">
            <w:pPr>
              <w:spacing w:after="0" w:line="240" w:lineRule="auto"/>
              <w:jc w:val="right"/>
              <w:rPr>
                <w:ins w:id="454" w:author="HP hp" w:date="2023-11-28T21:12:00Z"/>
                <w:rFonts w:ascii="Calibri" w:eastAsia="Times New Roman" w:hAnsi="Calibri" w:cs="Calibri"/>
                <w:color w:val="000000"/>
                <w:lang w:val="en-IN" w:eastAsia="en-IN"/>
              </w:rPr>
            </w:pPr>
            <w:ins w:id="455" w:author="HP hp" w:date="2023-11-28T21:12:00Z">
              <w:r>
                <w:rPr>
                  <w:rFonts w:ascii="Calibri" w:eastAsia="Times New Roman" w:hAnsi="Calibri" w:cs="Calibri"/>
                  <w:color w:val="000000"/>
                  <w:lang w:val="en-IN" w:eastAsia="en-IN"/>
                </w:rPr>
                <w:t>3.44</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07227991" w14:textId="77777777" w:rsidR="008D551E" w:rsidRDefault="008D551E">
            <w:pPr>
              <w:spacing w:after="0" w:line="240" w:lineRule="auto"/>
              <w:jc w:val="right"/>
              <w:rPr>
                <w:ins w:id="456" w:author="HP hp" w:date="2023-11-28T21:12:00Z"/>
                <w:rFonts w:ascii="Calibri" w:eastAsia="Times New Roman" w:hAnsi="Calibri" w:cs="Calibri"/>
                <w:color w:val="000000"/>
                <w:lang w:val="en-IN" w:eastAsia="en-IN"/>
              </w:rPr>
            </w:pPr>
            <w:ins w:id="457" w:author="HP hp" w:date="2023-11-28T21:12:00Z">
              <w:r>
                <w:rPr>
                  <w:rFonts w:ascii="Calibri" w:eastAsia="Times New Roman" w:hAnsi="Calibri" w:cs="Calibri"/>
                  <w:color w:val="000000"/>
                  <w:lang w:val="en-IN" w:eastAsia="en-IN"/>
                </w:rPr>
                <w:t>18.9</w:t>
              </w:r>
            </w:ins>
          </w:p>
        </w:tc>
      </w:tr>
      <w:tr w:rsidR="008D551E" w14:paraId="0F13E6D8" w14:textId="77777777" w:rsidTr="008D551E">
        <w:trPr>
          <w:trHeight w:val="288"/>
          <w:ins w:id="458" w:author="HP hp" w:date="2023-11-28T21:12:00Z"/>
        </w:trPr>
        <w:tc>
          <w:tcPr>
            <w:tcW w:w="1820" w:type="dxa"/>
            <w:tcBorders>
              <w:top w:val="single" w:sz="4" w:space="0" w:color="70AD47"/>
              <w:left w:val="single" w:sz="4" w:space="0" w:color="70AD47"/>
              <w:bottom w:val="single" w:sz="4" w:space="0" w:color="70AD47"/>
              <w:right w:val="single" w:sz="4" w:space="0" w:color="70AD47"/>
            </w:tcBorders>
            <w:noWrap/>
            <w:vAlign w:val="bottom"/>
            <w:hideMark/>
          </w:tcPr>
          <w:p w14:paraId="680F382C" w14:textId="77777777" w:rsidR="008D551E" w:rsidRDefault="008D551E">
            <w:pPr>
              <w:spacing w:after="0" w:line="240" w:lineRule="auto"/>
              <w:rPr>
                <w:ins w:id="459" w:author="HP hp" w:date="2023-11-28T21:12:00Z"/>
                <w:rFonts w:ascii="Calibri" w:eastAsia="Times New Roman" w:hAnsi="Calibri" w:cs="Calibri"/>
                <w:color w:val="000000"/>
                <w:lang w:val="en-IN" w:eastAsia="en-IN"/>
              </w:rPr>
            </w:pPr>
            <w:ins w:id="460" w:author="HP hp" w:date="2023-11-28T21:12:00Z">
              <w:r>
                <w:rPr>
                  <w:rFonts w:ascii="Calibri" w:eastAsia="Times New Roman" w:hAnsi="Calibri" w:cs="Calibri"/>
                  <w:color w:val="000000"/>
                  <w:lang w:val="en-IN" w:eastAsia="en-IN"/>
                </w:rPr>
                <w:t>Merc 450SE</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2AEAE82C" w14:textId="77777777" w:rsidR="008D551E" w:rsidRDefault="008D551E">
            <w:pPr>
              <w:spacing w:after="0" w:line="240" w:lineRule="auto"/>
              <w:jc w:val="right"/>
              <w:rPr>
                <w:ins w:id="461" w:author="HP hp" w:date="2023-11-28T21:12:00Z"/>
                <w:rFonts w:ascii="Calibri" w:eastAsia="Times New Roman" w:hAnsi="Calibri" w:cs="Calibri"/>
                <w:color w:val="000000"/>
                <w:lang w:val="en-IN" w:eastAsia="en-IN"/>
              </w:rPr>
            </w:pPr>
            <w:ins w:id="462" w:author="HP hp" w:date="2023-11-28T21:12:00Z">
              <w:r>
                <w:rPr>
                  <w:rFonts w:ascii="Calibri" w:eastAsia="Times New Roman" w:hAnsi="Calibri" w:cs="Calibri"/>
                  <w:color w:val="000000"/>
                  <w:lang w:val="en-IN" w:eastAsia="en-IN"/>
                </w:rPr>
                <w:t>3.07</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10D9A0F3" w14:textId="77777777" w:rsidR="008D551E" w:rsidRDefault="008D551E">
            <w:pPr>
              <w:spacing w:after="0" w:line="240" w:lineRule="auto"/>
              <w:jc w:val="right"/>
              <w:rPr>
                <w:ins w:id="463" w:author="HP hp" w:date="2023-11-28T21:12:00Z"/>
                <w:rFonts w:ascii="Calibri" w:eastAsia="Times New Roman" w:hAnsi="Calibri" w:cs="Calibri"/>
                <w:color w:val="000000"/>
                <w:lang w:val="en-IN" w:eastAsia="en-IN"/>
              </w:rPr>
            </w:pPr>
            <w:ins w:id="464" w:author="HP hp" w:date="2023-11-28T21:12:00Z">
              <w:r>
                <w:rPr>
                  <w:rFonts w:ascii="Calibri" w:eastAsia="Times New Roman" w:hAnsi="Calibri" w:cs="Calibri"/>
                  <w:color w:val="000000"/>
                  <w:lang w:val="en-IN" w:eastAsia="en-IN"/>
                </w:rPr>
                <w:t>4.07</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08005044" w14:textId="77777777" w:rsidR="008D551E" w:rsidRDefault="008D551E">
            <w:pPr>
              <w:spacing w:after="0" w:line="240" w:lineRule="auto"/>
              <w:jc w:val="right"/>
              <w:rPr>
                <w:ins w:id="465" w:author="HP hp" w:date="2023-11-28T21:12:00Z"/>
                <w:rFonts w:ascii="Calibri" w:eastAsia="Times New Roman" w:hAnsi="Calibri" w:cs="Calibri"/>
                <w:color w:val="000000"/>
                <w:lang w:val="en-IN" w:eastAsia="en-IN"/>
              </w:rPr>
            </w:pPr>
            <w:ins w:id="466" w:author="HP hp" w:date="2023-11-28T21:12:00Z">
              <w:r>
                <w:rPr>
                  <w:rFonts w:ascii="Calibri" w:eastAsia="Times New Roman" w:hAnsi="Calibri" w:cs="Calibri"/>
                  <w:color w:val="000000"/>
                  <w:lang w:val="en-IN" w:eastAsia="en-IN"/>
                </w:rPr>
                <w:t>17.4</w:t>
              </w:r>
            </w:ins>
          </w:p>
        </w:tc>
      </w:tr>
      <w:tr w:rsidR="008D551E" w14:paraId="4850463E" w14:textId="77777777" w:rsidTr="008D551E">
        <w:trPr>
          <w:trHeight w:val="288"/>
          <w:ins w:id="467" w:author="HP hp" w:date="2023-11-28T21:12:00Z"/>
        </w:trPr>
        <w:tc>
          <w:tcPr>
            <w:tcW w:w="1820"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098BB168" w14:textId="77777777" w:rsidR="008D551E" w:rsidRDefault="008D551E">
            <w:pPr>
              <w:spacing w:after="0" w:line="240" w:lineRule="auto"/>
              <w:rPr>
                <w:ins w:id="468" w:author="HP hp" w:date="2023-11-28T21:12:00Z"/>
                <w:rFonts w:ascii="Calibri" w:eastAsia="Times New Roman" w:hAnsi="Calibri" w:cs="Calibri"/>
                <w:color w:val="000000"/>
                <w:lang w:val="en-IN" w:eastAsia="en-IN"/>
              </w:rPr>
            </w:pPr>
            <w:ins w:id="469" w:author="HP hp" w:date="2023-11-28T21:12:00Z">
              <w:r>
                <w:rPr>
                  <w:rFonts w:ascii="Calibri" w:eastAsia="Times New Roman" w:hAnsi="Calibri" w:cs="Calibri"/>
                  <w:color w:val="000000"/>
                  <w:lang w:val="en-IN" w:eastAsia="en-IN"/>
                </w:rPr>
                <w:t>Merc 450SL</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4F219A74" w14:textId="77777777" w:rsidR="008D551E" w:rsidRDefault="008D551E">
            <w:pPr>
              <w:spacing w:after="0" w:line="240" w:lineRule="auto"/>
              <w:jc w:val="right"/>
              <w:rPr>
                <w:ins w:id="470" w:author="HP hp" w:date="2023-11-28T21:12:00Z"/>
                <w:rFonts w:ascii="Calibri" w:eastAsia="Times New Roman" w:hAnsi="Calibri" w:cs="Calibri"/>
                <w:color w:val="000000"/>
                <w:lang w:val="en-IN" w:eastAsia="en-IN"/>
              </w:rPr>
            </w:pPr>
            <w:ins w:id="471" w:author="HP hp" w:date="2023-11-28T21:12:00Z">
              <w:r>
                <w:rPr>
                  <w:rFonts w:ascii="Calibri" w:eastAsia="Times New Roman" w:hAnsi="Calibri" w:cs="Calibri"/>
                  <w:color w:val="000000"/>
                  <w:lang w:val="en-IN" w:eastAsia="en-IN"/>
                </w:rPr>
                <w:t>3.07</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572F2C68" w14:textId="77777777" w:rsidR="008D551E" w:rsidRDefault="008D551E">
            <w:pPr>
              <w:spacing w:after="0" w:line="240" w:lineRule="auto"/>
              <w:jc w:val="right"/>
              <w:rPr>
                <w:ins w:id="472" w:author="HP hp" w:date="2023-11-28T21:12:00Z"/>
                <w:rFonts w:ascii="Calibri" w:eastAsia="Times New Roman" w:hAnsi="Calibri" w:cs="Calibri"/>
                <w:color w:val="000000"/>
                <w:lang w:val="en-IN" w:eastAsia="en-IN"/>
              </w:rPr>
            </w:pPr>
            <w:ins w:id="473" w:author="HP hp" w:date="2023-11-28T21:12:00Z">
              <w:r>
                <w:rPr>
                  <w:rFonts w:ascii="Calibri" w:eastAsia="Times New Roman" w:hAnsi="Calibri" w:cs="Calibri"/>
                  <w:color w:val="000000"/>
                  <w:lang w:val="en-IN" w:eastAsia="en-IN"/>
                </w:rPr>
                <w:t>3.73</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47C76A92" w14:textId="77777777" w:rsidR="008D551E" w:rsidRDefault="008D551E">
            <w:pPr>
              <w:spacing w:after="0" w:line="240" w:lineRule="auto"/>
              <w:jc w:val="right"/>
              <w:rPr>
                <w:ins w:id="474" w:author="HP hp" w:date="2023-11-28T21:12:00Z"/>
                <w:rFonts w:ascii="Calibri" w:eastAsia="Times New Roman" w:hAnsi="Calibri" w:cs="Calibri"/>
                <w:color w:val="000000"/>
                <w:lang w:val="en-IN" w:eastAsia="en-IN"/>
              </w:rPr>
            </w:pPr>
            <w:ins w:id="475" w:author="HP hp" w:date="2023-11-28T21:12:00Z">
              <w:r>
                <w:rPr>
                  <w:rFonts w:ascii="Calibri" w:eastAsia="Times New Roman" w:hAnsi="Calibri" w:cs="Calibri"/>
                  <w:color w:val="000000"/>
                  <w:lang w:val="en-IN" w:eastAsia="en-IN"/>
                </w:rPr>
                <w:t>17.6</w:t>
              </w:r>
            </w:ins>
          </w:p>
        </w:tc>
      </w:tr>
      <w:tr w:rsidR="008D551E" w14:paraId="18364F9E" w14:textId="77777777" w:rsidTr="008D551E">
        <w:trPr>
          <w:trHeight w:val="288"/>
          <w:ins w:id="476" w:author="HP hp" w:date="2023-11-28T21:12:00Z"/>
        </w:trPr>
        <w:tc>
          <w:tcPr>
            <w:tcW w:w="1820" w:type="dxa"/>
            <w:tcBorders>
              <w:top w:val="single" w:sz="4" w:space="0" w:color="70AD47"/>
              <w:left w:val="single" w:sz="4" w:space="0" w:color="70AD47"/>
              <w:bottom w:val="single" w:sz="4" w:space="0" w:color="70AD47"/>
              <w:right w:val="single" w:sz="4" w:space="0" w:color="70AD47"/>
            </w:tcBorders>
            <w:noWrap/>
            <w:vAlign w:val="bottom"/>
            <w:hideMark/>
          </w:tcPr>
          <w:p w14:paraId="4AA3A53E" w14:textId="77777777" w:rsidR="008D551E" w:rsidRDefault="008D551E">
            <w:pPr>
              <w:spacing w:after="0" w:line="240" w:lineRule="auto"/>
              <w:rPr>
                <w:ins w:id="477" w:author="HP hp" w:date="2023-11-28T21:12:00Z"/>
                <w:rFonts w:ascii="Calibri" w:eastAsia="Times New Roman" w:hAnsi="Calibri" w:cs="Calibri"/>
                <w:color w:val="000000"/>
                <w:lang w:val="en-IN" w:eastAsia="en-IN"/>
              </w:rPr>
            </w:pPr>
            <w:ins w:id="478" w:author="HP hp" w:date="2023-11-28T21:12:00Z">
              <w:r>
                <w:rPr>
                  <w:rFonts w:ascii="Calibri" w:eastAsia="Times New Roman" w:hAnsi="Calibri" w:cs="Calibri"/>
                  <w:color w:val="000000"/>
                  <w:lang w:val="en-IN" w:eastAsia="en-IN"/>
                </w:rPr>
                <w:t>Merc 450SLC</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03072ADF" w14:textId="77777777" w:rsidR="008D551E" w:rsidRDefault="008D551E">
            <w:pPr>
              <w:spacing w:after="0" w:line="240" w:lineRule="auto"/>
              <w:jc w:val="right"/>
              <w:rPr>
                <w:ins w:id="479" w:author="HP hp" w:date="2023-11-28T21:12:00Z"/>
                <w:rFonts w:ascii="Calibri" w:eastAsia="Times New Roman" w:hAnsi="Calibri" w:cs="Calibri"/>
                <w:color w:val="000000"/>
                <w:lang w:val="en-IN" w:eastAsia="en-IN"/>
              </w:rPr>
            </w:pPr>
            <w:ins w:id="480" w:author="HP hp" w:date="2023-11-28T21:12:00Z">
              <w:r>
                <w:rPr>
                  <w:rFonts w:ascii="Calibri" w:eastAsia="Times New Roman" w:hAnsi="Calibri" w:cs="Calibri"/>
                  <w:color w:val="000000"/>
                  <w:lang w:val="en-IN" w:eastAsia="en-IN"/>
                </w:rPr>
                <w:t>3.07</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45045D57" w14:textId="77777777" w:rsidR="008D551E" w:rsidRDefault="008D551E">
            <w:pPr>
              <w:spacing w:after="0" w:line="240" w:lineRule="auto"/>
              <w:jc w:val="right"/>
              <w:rPr>
                <w:ins w:id="481" w:author="HP hp" w:date="2023-11-28T21:12:00Z"/>
                <w:rFonts w:ascii="Calibri" w:eastAsia="Times New Roman" w:hAnsi="Calibri" w:cs="Calibri"/>
                <w:color w:val="000000"/>
                <w:lang w:val="en-IN" w:eastAsia="en-IN"/>
              </w:rPr>
            </w:pPr>
            <w:ins w:id="482" w:author="HP hp" w:date="2023-11-28T21:12:00Z">
              <w:r>
                <w:rPr>
                  <w:rFonts w:ascii="Calibri" w:eastAsia="Times New Roman" w:hAnsi="Calibri" w:cs="Calibri"/>
                  <w:color w:val="000000"/>
                  <w:lang w:val="en-IN" w:eastAsia="en-IN"/>
                </w:rPr>
                <w:t>3.78</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537DB284" w14:textId="77777777" w:rsidR="008D551E" w:rsidRDefault="008D551E">
            <w:pPr>
              <w:spacing w:after="0" w:line="240" w:lineRule="auto"/>
              <w:jc w:val="right"/>
              <w:rPr>
                <w:ins w:id="483" w:author="HP hp" w:date="2023-11-28T21:12:00Z"/>
                <w:rFonts w:ascii="Calibri" w:eastAsia="Times New Roman" w:hAnsi="Calibri" w:cs="Calibri"/>
                <w:color w:val="000000"/>
                <w:lang w:val="en-IN" w:eastAsia="en-IN"/>
              </w:rPr>
            </w:pPr>
            <w:ins w:id="484" w:author="HP hp" w:date="2023-11-28T21:12:00Z">
              <w:r>
                <w:rPr>
                  <w:rFonts w:ascii="Calibri" w:eastAsia="Times New Roman" w:hAnsi="Calibri" w:cs="Calibri"/>
                  <w:color w:val="000000"/>
                  <w:lang w:val="en-IN" w:eastAsia="en-IN"/>
                </w:rPr>
                <w:t>18</w:t>
              </w:r>
            </w:ins>
          </w:p>
        </w:tc>
      </w:tr>
      <w:tr w:rsidR="008D551E" w14:paraId="22A2882B" w14:textId="77777777" w:rsidTr="008D551E">
        <w:trPr>
          <w:trHeight w:val="288"/>
          <w:ins w:id="485" w:author="HP hp" w:date="2023-11-28T21:12:00Z"/>
        </w:trPr>
        <w:tc>
          <w:tcPr>
            <w:tcW w:w="1820"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769915D2" w14:textId="77777777" w:rsidR="008D551E" w:rsidRDefault="008D551E">
            <w:pPr>
              <w:spacing w:after="0" w:line="240" w:lineRule="auto"/>
              <w:rPr>
                <w:ins w:id="486" w:author="HP hp" w:date="2023-11-28T21:12:00Z"/>
                <w:rFonts w:ascii="Calibri" w:eastAsia="Times New Roman" w:hAnsi="Calibri" w:cs="Calibri"/>
                <w:color w:val="000000"/>
                <w:lang w:val="en-IN" w:eastAsia="en-IN"/>
              </w:rPr>
            </w:pPr>
            <w:ins w:id="487" w:author="HP hp" w:date="2023-11-28T21:12:00Z">
              <w:r>
                <w:rPr>
                  <w:rFonts w:ascii="Calibri" w:eastAsia="Times New Roman" w:hAnsi="Calibri" w:cs="Calibri"/>
                  <w:color w:val="000000"/>
                  <w:lang w:val="en-IN" w:eastAsia="en-IN"/>
                </w:rPr>
                <w:t>Cadillac Fleetwood</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69E706AF" w14:textId="77777777" w:rsidR="008D551E" w:rsidRDefault="008D551E">
            <w:pPr>
              <w:spacing w:after="0" w:line="240" w:lineRule="auto"/>
              <w:jc w:val="right"/>
              <w:rPr>
                <w:ins w:id="488" w:author="HP hp" w:date="2023-11-28T21:12:00Z"/>
                <w:rFonts w:ascii="Calibri" w:eastAsia="Times New Roman" w:hAnsi="Calibri" w:cs="Calibri"/>
                <w:color w:val="000000"/>
                <w:lang w:val="en-IN" w:eastAsia="en-IN"/>
              </w:rPr>
            </w:pPr>
            <w:ins w:id="489" w:author="HP hp" w:date="2023-11-28T21:12:00Z">
              <w:r>
                <w:rPr>
                  <w:rFonts w:ascii="Calibri" w:eastAsia="Times New Roman" w:hAnsi="Calibri" w:cs="Calibri"/>
                  <w:color w:val="000000"/>
                  <w:lang w:val="en-IN" w:eastAsia="en-IN"/>
                </w:rPr>
                <w:t>2.93</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5EF848E8" w14:textId="77777777" w:rsidR="008D551E" w:rsidRDefault="008D551E">
            <w:pPr>
              <w:spacing w:after="0" w:line="240" w:lineRule="auto"/>
              <w:jc w:val="right"/>
              <w:rPr>
                <w:ins w:id="490" w:author="HP hp" w:date="2023-11-28T21:12:00Z"/>
                <w:rFonts w:ascii="Calibri" w:eastAsia="Times New Roman" w:hAnsi="Calibri" w:cs="Calibri"/>
                <w:color w:val="000000"/>
                <w:lang w:val="en-IN" w:eastAsia="en-IN"/>
              </w:rPr>
            </w:pPr>
            <w:ins w:id="491" w:author="HP hp" w:date="2023-11-28T21:12:00Z">
              <w:r>
                <w:rPr>
                  <w:rFonts w:ascii="Calibri" w:eastAsia="Times New Roman" w:hAnsi="Calibri" w:cs="Calibri"/>
                  <w:color w:val="000000"/>
                  <w:lang w:val="en-IN" w:eastAsia="en-IN"/>
                </w:rPr>
                <w:t>5.25</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7611C43E" w14:textId="77777777" w:rsidR="008D551E" w:rsidRDefault="008D551E">
            <w:pPr>
              <w:spacing w:after="0" w:line="240" w:lineRule="auto"/>
              <w:jc w:val="right"/>
              <w:rPr>
                <w:ins w:id="492" w:author="HP hp" w:date="2023-11-28T21:12:00Z"/>
                <w:rFonts w:ascii="Calibri" w:eastAsia="Times New Roman" w:hAnsi="Calibri" w:cs="Calibri"/>
                <w:color w:val="000000"/>
                <w:lang w:val="en-IN" w:eastAsia="en-IN"/>
              </w:rPr>
            </w:pPr>
            <w:ins w:id="493" w:author="HP hp" w:date="2023-11-28T21:12:00Z">
              <w:r>
                <w:rPr>
                  <w:rFonts w:ascii="Calibri" w:eastAsia="Times New Roman" w:hAnsi="Calibri" w:cs="Calibri"/>
                  <w:color w:val="000000"/>
                  <w:lang w:val="en-IN" w:eastAsia="en-IN"/>
                </w:rPr>
                <w:t>17.98</w:t>
              </w:r>
            </w:ins>
          </w:p>
        </w:tc>
      </w:tr>
      <w:tr w:rsidR="008D551E" w14:paraId="484084A7" w14:textId="77777777" w:rsidTr="008D551E">
        <w:trPr>
          <w:trHeight w:val="288"/>
          <w:ins w:id="494" w:author="HP hp" w:date="2023-11-28T21:12:00Z"/>
        </w:trPr>
        <w:tc>
          <w:tcPr>
            <w:tcW w:w="1820" w:type="dxa"/>
            <w:tcBorders>
              <w:top w:val="single" w:sz="4" w:space="0" w:color="70AD47"/>
              <w:left w:val="single" w:sz="4" w:space="0" w:color="70AD47"/>
              <w:bottom w:val="single" w:sz="4" w:space="0" w:color="70AD47"/>
              <w:right w:val="single" w:sz="4" w:space="0" w:color="70AD47"/>
            </w:tcBorders>
            <w:noWrap/>
            <w:vAlign w:val="bottom"/>
            <w:hideMark/>
          </w:tcPr>
          <w:p w14:paraId="504EA705" w14:textId="77777777" w:rsidR="008D551E" w:rsidRDefault="008D551E">
            <w:pPr>
              <w:spacing w:after="0" w:line="240" w:lineRule="auto"/>
              <w:rPr>
                <w:ins w:id="495" w:author="HP hp" w:date="2023-11-28T21:12:00Z"/>
                <w:rFonts w:ascii="Calibri" w:eastAsia="Times New Roman" w:hAnsi="Calibri" w:cs="Calibri"/>
                <w:color w:val="000000"/>
                <w:lang w:val="en-IN" w:eastAsia="en-IN"/>
              </w:rPr>
            </w:pPr>
            <w:ins w:id="496" w:author="HP hp" w:date="2023-11-28T21:12:00Z">
              <w:r>
                <w:rPr>
                  <w:rFonts w:ascii="Calibri" w:eastAsia="Times New Roman" w:hAnsi="Calibri" w:cs="Calibri"/>
                  <w:color w:val="000000"/>
                  <w:lang w:val="en-IN" w:eastAsia="en-IN"/>
                </w:rPr>
                <w:t>Lincoln Continental</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746A5D01" w14:textId="77777777" w:rsidR="008D551E" w:rsidRDefault="008D551E">
            <w:pPr>
              <w:spacing w:after="0" w:line="240" w:lineRule="auto"/>
              <w:jc w:val="right"/>
              <w:rPr>
                <w:ins w:id="497" w:author="HP hp" w:date="2023-11-28T21:12:00Z"/>
                <w:rFonts w:ascii="Calibri" w:eastAsia="Times New Roman" w:hAnsi="Calibri" w:cs="Calibri"/>
                <w:color w:val="000000"/>
                <w:lang w:val="en-IN" w:eastAsia="en-IN"/>
              </w:rPr>
            </w:pPr>
            <w:ins w:id="498" w:author="HP hp" w:date="2023-11-28T21:12:00Z">
              <w:r>
                <w:rPr>
                  <w:rFonts w:ascii="Calibri" w:eastAsia="Times New Roman" w:hAnsi="Calibri" w:cs="Calibri"/>
                  <w:color w:val="000000"/>
                  <w:lang w:val="en-IN" w:eastAsia="en-IN"/>
                </w:rPr>
                <w:t>3</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2F7EE8AC" w14:textId="77777777" w:rsidR="008D551E" w:rsidRDefault="008D551E">
            <w:pPr>
              <w:spacing w:after="0" w:line="240" w:lineRule="auto"/>
              <w:jc w:val="right"/>
              <w:rPr>
                <w:ins w:id="499" w:author="HP hp" w:date="2023-11-28T21:12:00Z"/>
                <w:rFonts w:ascii="Calibri" w:eastAsia="Times New Roman" w:hAnsi="Calibri" w:cs="Calibri"/>
                <w:color w:val="000000"/>
                <w:lang w:val="en-IN" w:eastAsia="en-IN"/>
              </w:rPr>
            </w:pPr>
            <w:ins w:id="500" w:author="HP hp" w:date="2023-11-28T21:12:00Z">
              <w:r>
                <w:rPr>
                  <w:rFonts w:ascii="Calibri" w:eastAsia="Times New Roman" w:hAnsi="Calibri" w:cs="Calibri"/>
                  <w:color w:val="000000"/>
                  <w:lang w:val="en-IN" w:eastAsia="en-IN"/>
                </w:rPr>
                <w:t>5.424</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32B0EB52" w14:textId="77777777" w:rsidR="008D551E" w:rsidRDefault="008D551E">
            <w:pPr>
              <w:spacing w:after="0" w:line="240" w:lineRule="auto"/>
              <w:jc w:val="right"/>
              <w:rPr>
                <w:ins w:id="501" w:author="HP hp" w:date="2023-11-28T21:12:00Z"/>
                <w:rFonts w:ascii="Calibri" w:eastAsia="Times New Roman" w:hAnsi="Calibri" w:cs="Calibri"/>
                <w:color w:val="000000"/>
                <w:lang w:val="en-IN" w:eastAsia="en-IN"/>
              </w:rPr>
            </w:pPr>
            <w:ins w:id="502" w:author="HP hp" w:date="2023-11-28T21:12:00Z">
              <w:r>
                <w:rPr>
                  <w:rFonts w:ascii="Calibri" w:eastAsia="Times New Roman" w:hAnsi="Calibri" w:cs="Calibri"/>
                  <w:color w:val="000000"/>
                  <w:lang w:val="en-IN" w:eastAsia="en-IN"/>
                </w:rPr>
                <w:t>17.82</w:t>
              </w:r>
            </w:ins>
          </w:p>
        </w:tc>
      </w:tr>
      <w:tr w:rsidR="008D551E" w14:paraId="6E3D0E66" w14:textId="77777777" w:rsidTr="008D551E">
        <w:trPr>
          <w:trHeight w:val="288"/>
          <w:ins w:id="503" w:author="HP hp" w:date="2023-11-28T21:12:00Z"/>
        </w:trPr>
        <w:tc>
          <w:tcPr>
            <w:tcW w:w="1820"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6E2DC8AA" w14:textId="77777777" w:rsidR="008D551E" w:rsidRDefault="008D551E">
            <w:pPr>
              <w:spacing w:after="0" w:line="240" w:lineRule="auto"/>
              <w:rPr>
                <w:ins w:id="504" w:author="HP hp" w:date="2023-11-28T21:12:00Z"/>
                <w:rFonts w:ascii="Calibri" w:eastAsia="Times New Roman" w:hAnsi="Calibri" w:cs="Calibri"/>
                <w:color w:val="000000"/>
                <w:lang w:val="en-IN" w:eastAsia="en-IN"/>
              </w:rPr>
            </w:pPr>
            <w:ins w:id="505" w:author="HP hp" w:date="2023-11-28T21:12:00Z">
              <w:r>
                <w:rPr>
                  <w:rFonts w:ascii="Calibri" w:eastAsia="Times New Roman" w:hAnsi="Calibri" w:cs="Calibri"/>
                  <w:color w:val="000000"/>
                  <w:lang w:val="en-IN" w:eastAsia="en-IN"/>
                </w:rPr>
                <w:t>Chrysler Imperial</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6D782554" w14:textId="77777777" w:rsidR="008D551E" w:rsidRDefault="008D551E">
            <w:pPr>
              <w:spacing w:after="0" w:line="240" w:lineRule="auto"/>
              <w:jc w:val="right"/>
              <w:rPr>
                <w:ins w:id="506" w:author="HP hp" w:date="2023-11-28T21:12:00Z"/>
                <w:rFonts w:ascii="Calibri" w:eastAsia="Times New Roman" w:hAnsi="Calibri" w:cs="Calibri"/>
                <w:color w:val="000000"/>
                <w:lang w:val="en-IN" w:eastAsia="en-IN"/>
              </w:rPr>
            </w:pPr>
            <w:ins w:id="507" w:author="HP hp" w:date="2023-11-28T21:12:00Z">
              <w:r>
                <w:rPr>
                  <w:rFonts w:ascii="Calibri" w:eastAsia="Times New Roman" w:hAnsi="Calibri" w:cs="Calibri"/>
                  <w:color w:val="000000"/>
                  <w:lang w:val="en-IN" w:eastAsia="en-IN"/>
                </w:rPr>
                <w:t>3.23</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353D0638" w14:textId="77777777" w:rsidR="008D551E" w:rsidRDefault="008D551E">
            <w:pPr>
              <w:spacing w:after="0" w:line="240" w:lineRule="auto"/>
              <w:jc w:val="right"/>
              <w:rPr>
                <w:ins w:id="508" w:author="HP hp" w:date="2023-11-28T21:12:00Z"/>
                <w:rFonts w:ascii="Calibri" w:eastAsia="Times New Roman" w:hAnsi="Calibri" w:cs="Calibri"/>
                <w:color w:val="000000"/>
                <w:lang w:val="en-IN" w:eastAsia="en-IN"/>
              </w:rPr>
            </w:pPr>
            <w:ins w:id="509" w:author="HP hp" w:date="2023-11-28T21:12:00Z">
              <w:r>
                <w:rPr>
                  <w:rFonts w:ascii="Calibri" w:eastAsia="Times New Roman" w:hAnsi="Calibri" w:cs="Calibri"/>
                  <w:color w:val="000000"/>
                  <w:lang w:val="en-IN" w:eastAsia="en-IN"/>
                </w:rPr>
                <w:t>5.345</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0124722E" w14:textId="77777777" w:rsidR="008D551E" w:rsidRDefault="008D551E">
            <w:pPr>
              <w:spacing w:after="0" w:line="240" w:lineRule="auto"/>
              <w:jc w:val="right"/>
              <w:rPr>
                <w:ins w:id="510" w:author="HP hp" w:date="2023-11-28T21:12:00Z"/>
                <w:rFonts w:ascii="Calibri" w:eastAsia="Times New Roman" w:hAnsi="Calibri" w:cs="Calibri"/>
                <w:color w:val="000000"/>
                <w:lang w:val="en-IN" w:eastAsia="en-IN"/>
              </w:rPr>
            </w:pPr>
            <w:ins w:id="511" w:author="HP hp" w:date="2023-11-28T21:12:00Z">
              <w:r>
                <w:rPr>
                  <w:rFonts w:ascii="Calibri" w:eastAsia="Times New Roman" w:hAnsi="Calibri" w:cs="Calibri"/>
                  <w:color w:val="000000"/>
                  <w:lang w:val="en-IN" w:eastAsia="en-IN"/>
                </w:rPr>
                <w:t>17.42</w:t>
              </w:r>
            </w:ins>
          </w:p>
        </w:tc>
      </w:tr>
      <w:tr w:rsidR="008D551E" w14:paraId="7E63649E" w14:textId="77777777" w:rsidTr="008D551E">
        <w:trPr>
          <w:trHeight w:val="288"/>
          <w:ins w:id="512" w:author="HP hp" w:date="2023-11-28T21:12:00Z"/>
        </w:trPr>
        <w:tc>
          <w:tcPr>
            <w:tcW w:w="1820" w:type="dxa"/>
            <w:tcBorders>
              <w:top w:val="single" w:sz="4" w:space="0" w:color="70AD47"/>
              <w:left w:val="single" w:sz="4" w:space="0" w:color="70AD47"/>
              <w:bottom w:val="single" w:sz="4" w:space="0" w:color="70AD47"/>
              <w:right w:val="single" w:sz="4" w:space="0" w:color="70AD47"/>
            </w:tcBorders>
            <w:noWrap/>
            <w:vAlign w:val="bottom"/>
            <w:hideMark/>
          </w:tcPr>
          <w:p w14:paraId="375E4808" w14:textId="77777777" w:rsidR="008D551E" w:rsidRDefault="008D551E">
            <w:pPr>
              <w:spacing w:after="0" w:line="240" w:lineRule="auto"/>
              <w:rPr>
                <w:ins w:id="513" w:author="HP hp" w:date="2023-11-28T21:12:00Z"/>
                <w:rFonts w:ascii="Calibri" w:eastAsia="Times New Roman" w:hAnsi="Calibri" w:cs="Calibri"/>
                <w:color w:val="000000"/>
                <w:lang w:val="en-IN" w:eastAsia="en-IN"/>
              </w:rPr>
            </w:pPr>
            <w:ins w:id="514" w:author="HP hp" w:date="2023-11-28T21:12:00Z">
              <w:r>
                <w:rPr>
                  <w:rFonts w:ascii="Calibri" w:eastAsia="Times New Roman" w:hAnsi="Calibri" w:cs="Calibri"/>
                  <w:color w:val="000000"/>
                  <w:lang w:val="en-IN" w:eastAsia="en-IN"/>
                </w:rPr>
                <w:t>Fiat 128</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36FE2C5B" w14:textId="77777777" w:rsidR="008D551E" w:rsidRDefault="008D551E">
            <w:pPr>
              <w:spacing w:after="0" w:line="240" w:lineRule="auto"/>
              <w:jc w:val="right"/>
              <w:rPr>
                <w:ins w:id="515" w:author="HP hp" w:date="2023-11-28T21:12:00Z"/>
                <w:rFonts w:ascii="Calibri" w:eastAsia="Times New Roman" w:hAnsi="Calibri" w:cs="Calibri"/>
                <w:color w:val="000000"/>
                <w:lang w:val="en-IN" w:eastAsia="en-IN"/>
              </w:rPr>
            </w:pPr>
            <w:ins w:id="516" w:author="HP hp" w:date="2023-11-28T21:12:00Z">
              <w:r>
                <w:rPr>
                  <w:rFonts w:ascii="Calibri" w:eastAsia="Times New Roman" w:hAnsi="Calibri" w:cs="Calibri"/>
                  <w:color w:val="000000"/>
                  <w:lang w:val="en-IN" w:eastAsia="en-IN"/>
                </w:rPr>
                <w:t>4.08</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4FF8638B" w14:textId="77777777" w:rsidR="008D551E" w:rsidRDefault="008D551E">
            <w:pPr>
              <w:spacing w:after="0" w:line="240" w:lineRule="auto"/>
              <w:jc w:val="right"/>
              <w:rPr>
                <w:ins w:id="517" w:author="HP hp" w:date="2023-11-28T21:12:00Z"/>
                <w:rFonts w:ascii="Calibri" w:eastAsia="Times New Roman" w:hAnsi="Calibri" w:cs="Calibri"/>
                <w:color w:val="000000"/>
                <w:lang w:val="en-IN" w:eastAsia="en-IN"/>
              </w:rPr>
            </w:pPr>
            <w:ins w:id="518" w:author="HP hp" w:date="2023-11-28T21:12:00Z">
              <w:r>
                <w:rPr>
                  <w:rFonts w:ascii="Calibri" w:eastAsia="Times New Roman" w:hAnsi="Calibri" w:cs="Calibri"/>
                  <w:color w:val="000000"/>
                  <w:lang w:val="en-IN" w:eastAsia="en-IN"/>
                </w:rPr>
                <w:t>2.2</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070FA617" w14:textId="77777777" w:rsidR="008D551E" w:rsidRDefault="008D551E">
            <w:pPr>
              <w:spacing w:after="0" w:line="240" w:lineRule="auto"/>
              <w:jc w:val="right"/>
              <w:rPr>
                <w:ins w:id="519" w:author="HP hp" w:date="2023-11-28T21:12:00Z"/>
                <w:rFonts w:ascii="Calibri" w:eastAsia="Times New Roman" w:hAnsi="Calibri" w:cs="Calibri"/>
                <w:color w:val="000000"/>
                <w:lang w:val="en-IN" w:eastAsia="en-IN"/>
              </w:rPr>
            </w:pPr>
            <w:ins w:id="520" w:author="HP hp" w:date="2023-11-28T21:12:00Z">
              <w:r>
                <w:rPr>
                  <w:rFonts w:ascii="Calibri" w:eastAsia="Times New Roman" w:hAnsi="Calibri" w:cs="Calibri"/>
                  <w:color w:val="000000"/>
                  <w:lang w:val="en-IN" w:eastAsia="en-IN"/>
                </w:rPr>
                <w:t>19.47</w:t>
              </w:r>
            </w:ins>
          </w:p>
        </w:tc>
      </w:tr>
      <w:tr w:rsidR="008D551E" w14:paraId="5279DF64" w14:textId="77777777" w:rsidTr="008D551E">
        <w:trPr>
          <w:trHeight w:val="288"/>
          <w:ins w:id="521" w:author="HP hp" w:date="2023-11-28T21:12:00Z"/>
        </w:trPr>
        <w:tc>
          <w:tcPr>
            <w:tcW w:w="1820"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4617FE4E" w14:textId="77777777" w:rsidR="008D551E" w:rsidRDefault="008D551E">
            <w:pPr>
              <w:spacing w:after="0" w:line="240" w:lineRule="auto"/>
              <w:rPr>
                <w:ins w:id="522" w:author="HP hp" w:date="2023-11-28T21:12:00Z"/>
                <w:rFonts w:ascii="Calibri" w:eastAsia="Times New Roman" w:hAnsi="Calibri" w:cs="Calibri"/>
                <w:color w:val="000000"/>
                <w:lang w:val="en-IN" w:eastAsia="en-IN"/>
              </w:rPr>
            </w:pPr>
            <w:ins w:id="523" w:author="HP hp" w:date="2023-11-28T21:12:00Z">
              <w:r>
                <w:rPr>
                  <w:rFonts w:ascii="Calibri" w:eastAsia="Times New Roman" w:hAnsi="Calibri" w:cs="Calibri"/>
                  <w:color w:val="000000"/>
                  <w:lang w:val="en-IN" w:eastAsia="en-IN"/>
                </w:rPr>
                <w:t>Honda Civic</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2183C862" w14:textId="77777777" w:rsidR="008D551E" w:rsidRDefault="008D551E">
            <w:pPr>
              <w:spacing w:after="0" w:line="240" w:lineRule="auto"/>
              <w:jc w:val="right"/>
              <w:rPr>
                <w:ins w:id="524" w:author="HP hp" w:date="2023-11-28T21:12:00Z"/>
                <w:rFonts w:ascii="Calibri" w:eastAsia="Times New Roman" w:hAnsi="Calibri" w:cs="Calibri"/>
                <w:color w:val="000000"/>
                <w:lang w:val="en-IN" w:eastAsia="en-IN"/>
              </w:rPr>
            </w:pPr>
            <w:ins w:id="525" w:author="HP hp" w:date="2023-11-28T21:12:00Z">
              <w:r>
                <w:rPr>
                  <w:rFonts w:ascii="Calibri" w:eastAsia="Times New Roman" w:hAnsi="Calibri" w:cs="Calibri"/>
                  <w:color w:val="000000"/>
                  <w:lang w:val="en-IN" w:eastAsia="en-IN"/>
                </w:rPr>
                <w:t>4.93</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57AB2D78" w14:textId="77777777" w:rsidR="008D551E" w:rsidRDefault="008D551E">
            <w:pPr>
              <w:spacing w:after="0" w:line="240" w:lineRule="auto"/>
              <w:jc w:val="right"/>
              <w:rPr>
                <w:ins w:id="526" w:author="HP hp" w:date="2023-11-28T21:12:00Z"/>
                <w:rFonts w:ascii="Calibri" w:eastAsia="Times New Roman" w:hAnsi="Calibri" w:cs="Calibri"/>
                <w:color w:val="000000"/>
                <w:lang w:val="en-IN" w:eastAsia="en-IN"/>
              </w:rPr>
            </w:pPr>
            <w:ins w:id="527" w:author="HP hp" w:date="2023-11-28T21:12:00Z">
              <w:r>
                <w:rPr>
                  <w:rFonts w:ascii="Calibri" w:eastAsia="Times New Roman" w:hAnsi="Calibri" w:cs="Calibri"/>
                  <w:color w:val="000000"/>
                  <w:lang w:val="en-IN" w:eastAsia="en-IN"/>
                </w:rPr>
                <w:t>1.615</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5CFC3493" w14:textId="77777777" w:rsidR="008D551E" w:rsidRDefault="008D551E">
            <w:pPr>
              <w:spacing w:after="0" w:line="240" w:lineRule="auto"/>
              <w:jc w:val="right"/>
              <w:rPr>
                <w:ins w:id="528" w:author="HP hp" w:date="2023-11-28T21:12:00Z"/>
                <w:rFonts w:ascii="Calibri" w:eastAsia="Times New Roman" w:hAnsi="Calibri" w:cs="Calibri"/>
                <w:color w:val="000000"/>
                <w:lang w:val="en-IN" w:eastAsia="en-IN"/>
              </w:rPr>
            </w:pPr>
            <w:ins w:id="529" w:author="HP hp" w:date="2023-11-28T21:12:00Z">
              <w:r>
                <w:rPr>
                  <w:rFonts w:ascii="Calibri" w:eastAsia="Times New Roman" w:hAnsi="Calibri" w:cs="Calibri"/>
                  <w:color w:val="000000"/>
                  <w:lang w:val="en-IN" w:eastAsia="en-IN"/>
                </w:rPr>
                <w:t>18.52</w:t>
              </w:r>
            </w:ins>
          </w:p>
        </w:tc>
      </w:tr>
      <w:tr w:rsidR="008D551E" w14:paraId="267E4DC1" w14:textId="77777777" w:rsidTr="008D551E">
        <w:trPr>
          <w:trHeight w:val="288"/>
          <w:ins w:id="530" w:author="HP hp" w:date="2023-11-28T21:12:00Z"/>
        </w:trPr>
        <w:tc>
          <w:tcPr>
            <w:tcW w:w="1820" w:type="dxa"/>
            <w:tcBorders>
              <w:top w:val="single" w:sz="4" w:space="0" w:color="70AD47"/>
              <w:left w:val="single" w:sz="4" w:space="0" w:color="70AD47"/>
              <w:bottom w:val="single" w:sz="4" w:space="0" w:color="70AD47"/>
              <w:right w:val="single" w:sz="4" w:space="0" w:color="70AD47"/>
            </w:tcBorders>
            <w:noWrap/>
            <w:vAlign w:val="bottom"/>
            <w:hideMark/>
          </w:tcPr>
          <w:p w14:paraId="287BE010" w14:textId="77777777" w:rsidR="008D551E" w:rsidRDefault="008D551E">
            <w:pPr>
              <w:spacing w:after="0" w:line="240" w:lineRule="auto"/>
              <w:rPr>
                <w:ins w:id="531" w:author="HP hp" w:date="2023-11-28T21:12:00Z"/>
                <w:rFonts w:ascii="Calibri" w:eastAsia="Times New Roman" w:hAnsi="Calibri" w:cs="Calibri"/>
                <w:color w:val="000000"/>
                <w:lang w:val="en-IN" w:eastAsia="en-IN"/>
              </w:rPr>
            </w:pPr>
            <w:ins w:id="532" w:author="HP hp" w:date="2023-11-28T21:12:00Z">
              <w:r>
                <w:rPr>
                  <w:rFonts w:ascii="Calibri" w:eastAsia="Times New Roman" w:hAnsi="Calibri" w:cs="Calibri"/>
                  <w:color w:val="000000"/>
                  <w:lang w:val="en-IN" w:eastAsia="en-IN"/>
                </w:rPr>
                <w:t>Toyota Corolla</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334F8C65" w14:textId="77777777" w:rsidR="008D551E" w:rsidRDefault="008D551E">
            <w:pPr>
              <w:spacing w:after="0" w:line="240" w:lineRule="auto"/>
              <w:jc w:val="right"/>
              <w:rPr>
                <w:ins w:id="533" w:author="HP hp" w:date="2023-11-28T21:12:00Z"/>
                <w:rFonts w:ascii="Calibri" w:eastAsia="Times New Roman" w:hAnsi="Calibri" w:cs="Calibri"/>
                <w:color w:val="000000"/>
                <w:lang w:val="en-IN" w:eastAsia="en-IN"/>
              </w:rPr>
            </w:pPr>
            <w:ins w:id="534" w:author="HP hp" w:date="2023-11-28T21:12:00Z">
              <w:r>
                <w:rPr>
                  <w:rFonts w:ascii="Calibri" w:eastAsia="Times New Roman" w:hAnsi="Calibri" w:cs="Calibri"/>
                  <w:color w:val="000000"/>
                  <w:lang w:val="en-IN" w:eastAsia="en-IN"/>
                </w:rPr>
                <w:t>4.22</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0DC9DC94" w14:textId="77777777" w:rsidR="008D551E" w:rsidRDefault="008D551E">
            <w:pPr>
              <w:spacing w:after="0" w:line="240" w:lineRule="auto"/>
              <w:jc w:val="right"/>
              <w:rPr>
                <w:ins w:id="535" w:author="HP hp" w:date="2023-11-28T21:12:00Z"/>
                <w:rFonts w:ascii="Calibri" w:eastAsia="Times New Roman" w:hAnsi="Calibri" w:cs="Calibri"/>
                <w:color w:val="000000"/>
                <w:lang w:val="en-IN" w:eastAsia="en-IN"/>
              </w:rPr>
            </w:pPr>
            <w:ins w:id="536" w:author="HP hp" w:date="2023-11-28T21:12:00Z">
              <w:r>
                <w:rPr>
                  <w:rFonts w:ascii="Calibri" w:eastAsia="Times New Roman" w:hAnsi="Calibri" w:cs="Calibri"/>
                  <w:color w:val="000000"/>
                  <w:lang w:val="en-IN" w:eastAsia="en-IN"/>
                </w:rPr>
                <w:t>1.835</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141FE419" w14:textId="77777777" w:rsidR="008D551E" w:rsidRDefault="008D551E">
            <w:pPr>
              <w:spacing w:after="0" w:line="240" w:lineRule="auto"/>
              <w:jc w:val="right"/>
              <w:rPr>
                <w:ins w:id="537" w:author="HP hp" w:date="2023-11-28T21:12:00Z"/>
                <w:rFonts w:ascii="Calibri" w:eastAsia="Times New Roman" w:hAnsi="Calibri" w:cs="Calibri"/>
                <w:color w:val="000000"/>
                <w:lang w:val="en-IN" w:eastAsia="en-IN"/>
              </w:rPr>
            </w:pPr>
            <w:ins w:id="538" w:author="HP hp" w:date="2023-11-28T21:12:00Z">
              <w:r>
                <w:rPr>
                  <w:rFonts w:ascii="Calibri" w:eastAsia="Times New Roman" w:hAnsi="Calibri" w:cs="Calibri"/>
                  <w:color w:val="000000"/>
                  <w:lang w:val="en-IN" w:eastAsia="en-IN"/>
                </w:rPr>
                <w:t>19.9</w:t>
              </w:r>
            </w:ins>
          </w:p>
        </w:tc>
      </w:tr>
      <w:tr w:rsidR="008D551E" w14:paraId="269F6269" w14:textId="77777777" w:rsidTr="008D551E">
        <w:trPr>
          <w:trHeight w:val="288"/>
          <w:ins w:id="539" w:author="HP hp" w:date="2023-11-28T21:12:00Z"/>
        </w:trPr>
        <w:tc>
          <w:tcPr>
            <w:tcW w:w="1820"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5679A134" w14:textId="77777777" w:rsidR="008D551E" w:rsidRDefault="008D551E">
            <w:pPr>
              <w:spacing w:after="0" w:line="240" w:lineRule="auto"/>
              <w:rPr>
                <w:ins w:id="540" w:author="HP hp" w:date="2023-11-28T21:12:00Z"/>
                <w:rFonts w:ascii="Calibri" w:eastAsia="Times New Roman" w:hAnsi="Calibri" w:cs="Calibri"/>
                <w:color w:val="000000"/>
                <w:lang w:val="en-IN" w:eastAsia="en-IN"/>
              </w:rPr>
            </w:pPr>
            <w:ins w:id="541" w:author="HP hp" w:date="2023-11-28T21:12:00Z">
              <w:r>
                <w:rPr>
                  <w:rFonts w:ascii="Calibri" w:eastAsia="Times New Roman" w:hAnsi="Calibri" w:cs="Calibri"/>
                  <w:color w:val="000000"/>
                  <w:lang w:val="en-IN" w:eastAsia="en-IN"/>
                </w:rPr>
                <w:t>Toyota Corona</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132A3BA8" w14:textId="77777777" w:rsidR="008D551E" w:rsidRDefault="008D551E">
            <w:pPr>
              <w:spacing w:after="0" w:line="240" w:lineRule="auto"/>
              <w:jc w:val="right"/>
              <w:rPr>
                <w:ins w:id="542" w:author="HP hp" w:date="2023-11-28T21:12:00Z"/>
                <w:rFonts w:ascii="Calibri" w:eastAsia="Times New Roman" w:hAnsi="Calibri" w:cs="Calibri"/>
                <w:color w:val="000000"/>
                <w:lang w:val="en-IN" w:eastAsia="en-IN"/>
              </w:rPr>
            </w:pPr>
            <w:ins w:id="543" w:author="HP hp" w:date="2023-11-28T21:12:00Z">
              <w:r>
                <w:rPr>
                  <w:rFonts w:ascii="Calibri" w:eastAsia="Times New Roman" w:hAnsi="Calibri" w:cs="Calibri"/>
                  <w:color w:val="000000"/>
                  <w:lang w:val="en-IN" w:eastAsia="en-IN"/>
                </w:rPr>
                <w:t>3.7</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563F67DC" w14:textId="77777777" w:rsidR="008D551E" w:rsidRDefault="008D551E">
            <w:pPr>
              <w:spacing w:after="0" w:line="240" w:lineRule="auto"/>
              <w:jc w:val="right"/>
              <w:rPr>
                <w:ins w:id="544" w:author="HP hp" w:date="2023-11-28T21:12:00Z"/>
                <w:rFonts w:ascii="Calibri" w:eastAsia="Times New Roman" w:hAnsi="Calibri" w:cs="Calibri"/>
                <w:color w:val="000000"/>
                <w:lang w:val="en-IN" w:eastAsia="en-IN"/>
              </w:rPr>
            </w:pPr>
            <w:ins w:id="545" w:author="HP hp" w:date="2023-11-28T21:12:00Z">
              <w:r>
                <w:rPr>
                  <w:rFonts w:ascii="Calibri" w:eastAsia="Times New Roman" w:hAnsi="Calibri" w:cs="Calibri"/>
                  <w:color w:val="000000"/>
                  <w:lang w:val="en-IN" w:eastAsia="en-IN"/>
                </w:rPr>
                <w:t>2.465</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598035DE" w14:textId="77777777" w:rsidR="008D551E" w:rsidRDefault="008D551E">
            <w:pPr>
              <w:spacing w:after="0" w:line="240" w:lineRule="auto"/>
              <w:jc w:val="right"/>
              <w:rPr>
                <w:ins w:id="546" w:author="HP hp" w:date="2023-11-28T21:12:00Z"/>
                <w:rFonts w:ascii="Calibri" w:eastAsia="Times New Roman" w:hAnsi="Calibri" w:cs="Calibri"/>
                <w:color w:val="000000"/>
                <w:lang w:val="en-IN" w:eastAsia="en-IN"/>
              </w:rPr>
            </w:pPr>
            <w:ins w:id="547" w:author="HP hp" w:date="2023-11-28T21:12:00Z">
              <w:r>
                <w:rPr>
                  <w:rFonts w:ascii="Calibri" w:eastAsia="Times New Roman" w:hAnsi="Calibri" w:cs="Calibri"/>
                  <w:color w:val="000000"/>
                  <w:lang w:val="en-IN" w:eastAsia="en-IN"/>
                </w:rPr>
                <w:t>20.01</w:t>
              </w:r>
            </w:ins>
          </w:p>
        </w:tc>
      </w:tr>
      <w:tr w:rsidR="008D551E" w14:paraId="54915914" w14:textId="77777777" w:rsidTr="008D551E">
        <w:trPr>
          <w:trHeight w:val="288"/>
          <w:ins w:id="548" w:author="HP hp" w:date="2023-11-28T21:12:00Z"/>
        </w:trPr>
        <w:tc>
          <w:tcPr>
            <w:tcW w:w="1820" w:type="dxa"/>
            <w:tcBorders>
              <w:top w:val="single" w:sz="4" w:space="0" w:color="70AD47"/>
              <w:left w:val="single" w:sz="4" w:space="0" w:color="70AD47"/>
              <w:bottom w:val="single" w:sz="4" w:space="0" w:color="70AD47"/>
              <w:right w:val="single" w:sz="4" w:space="0" w:color="70AD47"/>
            </w:tcBorders>
            <w:noWrap/>
            <w:vAlign w:val="bottom"/>
            <w:hideMark/>
          </w:tcPr>
          <w:p w14:paraId="4B8F2B0A" w14:textId="77777777" w:rsidR="008D551E" w:rsidRDefault="008D551E">
            <w:pPr>
              <w:spacing w:after="0" w:line="240" w:lineRule="auto"/>
              <w:rPr>
                <w:ins w:id="549" w:author="HP hp" w:date="2023-11-28T21:12:00Z"/>
                <w:rFonts w:ascii="Calibri" w:eastAsia="Times New Roman" w:hAnsi="Calibri" w:cs="Calibri"/>
                <w:color w:val="000000"/>
                <w:lang w:val="en-IN" w:eastAsia="en-IN"/>
              </w:rPr>
            </w:pPr>
            <w:ins w:id="550" w:author="HP hp" w:date="2023-11-28T21:12:00Z">
              <w:r>
                <w:rPr>
                  <w:rFonts w:ascii="Calibri" w:eastAsia="Times New Roman" w:hAnsi="Calibri" w:cs="Calibri"/>
                  <w:color w:val="000000"/>
                  <w:lang w:val="en-IN" w:eastAsia="en-IN"/>
                </w:rPr>
                <w:t>Dodge Challenger</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4E72F0C1" w14:textId="77777777" w:rsidR="008D551E" w:rsidRDefault="008D551E">
            <w:pPr>
              <w:spacing w:after="0" w:line="240" w:lineRule="auto"/>
              <w:jc w:val="right"/>
              <w:rPr>
                <w:ins w:id="551" w:author="HP hp" w:date="2023-11-28T21:12:00Z"/>
                <w:rFonts w:ascii="Calibri" w:eastAsia="Times New Roman" w:hAnsi="Calibri" w:cs="Calibri"/>
                <w:color w:val="000000"/>
                <w:lang w:val="en-IN" w:eastAsia="en-IN"/>
              </w:rPr>
            </w:pPr>
            <w:ins w:id="552" w:author="HP hp" w:date="2023-11-28T21:12:00Z">
              <w:r>
                <w:rPr>
                  <w:rFonts w:ascii="Calibri" w:eastAsia="Times New Roman" w:hAnsi="Calibri" w:cs="Calibri"/>
                  <w:color w:val="000000"/>
                  <w:lang w:val="en-IN" w:eastAsia="en-IN"/>
                </w:rPr>
                <w:t>2.76</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2A8AF8F3" w14:textId="77777777" w:rsidR="008D551E" w:rsidRDefault="008D551E">
            <w:pPr>
              <w:spacing w:after="0" w:line="240" w:lineRule="auto"/>
              <w:jc w:val="right"/>
              <w:rPr>
                <w:ins w:id="553" w:author="HP hp" w:date="2023-11-28T21:12:00Z"/>
                <w:rFonts w:ascii="Calibri" w:eastAsia="Times New Roman" w:hAnsi="Calibri" w:cs="Calibri"/>
                <w:color w:val="000000"/>
                <w:lang w:val="en-IN" w:eastAsia="en-IN"/>
              </w:rPr>
            </w:pPr>
            <w:ins w:id="554" w:author="HP hp" w:date="2023-11-28T21:12:00Z">
              <w:r>
                <w:rPr>
                  <w:rFonts w:ascii="Calibri" w:eastAsia="Times New Roman" w:hAnsi="Calibri" w:cs="Calibri"/>
                  <w:color w:val="000000"/>
                  <w:lang w:val="en-IN" w:eastAsia="en-IN"/>
                </w:rPr>
                <w:t>3.52</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307D5E24" w14:textId="77777777" w:rsidR="008D551E" w:rsidRDefault="008D551E">
            <w:pPr>
              <w:spacing w:after="0" w:line="240" w:lineRule="auto"/>
              <w:jc w:val="right"/>
              <w:rPr>
                <w:ins w:id="555" w:author="HP hp" w:date="2023-11-28T21:12:00Z"/>
                <w:rFonts w:ascii="Calibri" w:eastAsia="Times New Roman" w:hAnsi="Calibri" w:cs="Calibri"/>
                <w:color w:val="000000"/>
                <w:lang w:val="en-IN" w:eastAsia="en-IN"/>
              </w:rPr>
            </w:pPr>
            <w:ins w:id="556" w:author="HP hp" w:date="2023-11-28T21:12:00Z">
              <w:r>
                <w:rPr>
                  <w:rFonts w:ascii="Calibri" w:eastAsia="Times New Roman" w:hAnsi="Calibri" w:cs="Calibri"/>
                  <w:color w:val="000000"/>
                  <w:lang w:val="en-IN" w:eastAsia="en-IN"/>
                </w:rPr>
                <w:t>16.87</w:t>
              </w:r>
            </w:ins>
          </w:p>
        </w:tc>
      </w:tr>
      <w:tr w:rsidR="008D551E" w14:paraId="01AFAB5A" w14:textId="77777777" w:rsidTr="008D551E">
        <w:trPr>
          <w:trHeight w:val="288"/>
          <w:ins w:id="557" w:author="HP hp" w:date="2023-11-28T21:12:00Z"/>
        </w:trPr>
        <w:tc>
          <w:tcPr>
            <w:tcW w:w="1820"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67133179" w14:textId="77777777" w:rsidR="008D551E" w:rsidRDefault="008D551E">
            <w:pPr>
              <w:spacing w:after="0" w:line="240" w:lineRule="auto"/>
              <w:rPr>
                <w:ins w:id="558" w:author="HP hp" w:date="2023-11-28T21:12:00Z"/>
                <w:rFonts w:ascii="Calibri" w:eastAsia="Times New Roman" w:hAnsi="Calibri" w:cs="Calibri"/>
                <w:color w:val="000000"/>
                <w:lang w:val="en-IN" w:eastAsia="en-IN"/>
              </w:rPr>
            </w:pPr>
            <w:ins w:id="559" w:author="HP hp" w:date="2023-11-28T21:12:00Z">
              <w:r>
                <w:rPr>
                  <w:rFonts w:ascii="Calibri" w:eastAsia="Times New Roman" w:hAnsi="Calibri" w:cs="Calibri"/>
                  <w:color w:val="000000"/>
                  <w:lang w:val="en-IN" w:eastAsia="en-IN"/>
                </w:rPr>
                <w:t>AMC Javelin</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665DEDA9" w14:textId="77777777" w:rsidR="008D551E" w:rsidRDefault="008D551E">
            <w:pPr>
              <w:spacing w:after="0" w:line="240" w:lineRule="auto"/>
              <w:jc w:val="right"/>
              <w:rPr>
                <w:ins w:id="560" w:author="HP hp" w:date="2023-11-28T21:12:00Z"/>
                <w:rFonts w:ascii="Calibri" w:eastAsia="Times New Roman" w:hAnsi="Calibri" w:cs="Calibri"/>
                <w:color w:val="000000"/>
                <w:lang w:val="en-IN" w:eastAsia="en-IN"/>
              </w:rPr>
            </w:pPr>
            <w:ins w:id="561" w:author="HP hp" w:date="2023-11-28T21:12:00Z">
              <w:r>
                <w:rPr>
                  <w:rFonts w:ascii="Calibri" w:eastAsia="Times New Roman" w:hAnsi="Calibri" w:cs="Calibri"/>
                  <w:color w:val="000000"/>
                  <w:lang w:val="en-IN" w:eastAsia="en-IN"/>
                </w:rPr>
                <w:t>3.15</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3C734C27" w14:textId="77777777" w:rsidR="008D551E" w:rsidRDefault="008D551E">
            <w:pPr>
              <w:spacing w:after="0" w:line="240" w:lineRule="auto"/>
              <w:jc w:val="right"/>
              <w:rPr>
                <w:ins w:id="562" w:author="HP hp" w:date="2023-11-28T21:12:00Z"/>
                <w:rFonts w:ascii="Calibri" w:eastAsia="Times New Roman" w:hAnsi="Calibri" w:cs="Calibri"/>
                <w:color w:val="000000"/>
                <w:lang w:val="en-IN" w:eastAsia="en-IN"/>
              </w:rPr>
            </w:pPr>
            <w:ins w:id="563" w:author="HP hp" w:date="2023-11-28T21:12:00Z">
              <w:r>
                <w:rPr>
                  <w:rFonts w:ascii="Calibri" w:eastAsia="Times New Roman" w:hAnsi="Calibri" w:cs="Calibri"/>
                  <w:color w:val="000000"/>
                  <w:lang w:val="en-IN" w:eastAsia="en-IN"/>
                </w:rPr>
                <w:t>3.435</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2E3D5341" w14:textId="77777777" w:rsidR="008D551E" w:rsidRDefault="008D551E">
            <w:pPr>
              <w:spacing w:after="0" w:line="240" w:lineRule="auto"/>
              <w:jc w:val="right"/>
              <w:rPr>
                <w:ins w:id="564" w:author="HP hp" w:date="2023-11-28T21:12:00Z"/>
                <w:rFonts w:ascii="Calibri" w:eastAsia="Times New Roman" w:hAnsi="Calibri" w:cs="Calibri"/>
                <w:color w:val="000000"/>
                <w:lang w:val="en-IN" w:eastAsia="en-IN"/>
              </w:rPr>
            </w:pPr>
            <w:ins w:id="565" w:author="HP hp" w:date="2023-11-28T21:12:00Z">
              <w:r>
                <w:rPr>
                  <w:rFonts w:ascii="Calibri" w:eastAsia="Times New Roman" w:hAnsi="Calibri" w:cs="Calibri"/>
                  <w:color w:val="000000"/>
                  <w:lang w:val="en-IN" w:eastAsia="en-IN"/>
                </w:rPr>
                <w:t>17.3</w:t>
              </w:r>
            </w:ins>
          </w:p>
        </w:tc>
      </w:tr>
      <w:tr w:rsidR="008D551E" w14:paraId="0458CDB1" w14:textId="77777777" w:rsidTr="008D551E">
        <w:trPr>
          <w:trHeight w:val="288"/>
          <w:ins w:id="566" w:author="HP hp" w:date="2023-11-28T21:12:00Z"/>
        </w:trPr>
        <w:tc>
          <w:tcPr>
            <w:tcW w:w="1820" w:type="dxa"/>
            <w:tcBorders>
              <w:top w:val="single" w:sz="4" w:space="0" w:color="70AD47"/>
              <w:left w:val="single" w:sz="4" w:space="0" w:color="70AD47"/>
              <w:bottom w:val="single" w:sz="4" w:space="0" w:color="70AD47"/>
              <w:right w:val="single" w:sz="4" w:space="0" w:color="70AD47"/>
            </w:tcBorders>
            <w:noWrap/>
            <w:vAlign w:val="bottom"/>
            <w:hideMark/>
          </w:tcPr>
          <w:p w14:paraId="4B4D3ACA" w14:textId="77777777" w:rsidR="008D551E" w:rsidRDefault="008D551E">
            <w:pPr>
              <w:spacing w:after="0" w:line="240" w:lineRule="auto"/>
              <w:rPr>
                <w:ins w:id="567" w:author="HP hp" w:date="2023-11-28T21:12:00Z"/>
                <w:rFonts w:ascii="Calibri" w:eastAsia="Times New Roman" w:hAnsi="Calibri" w:cs="Calibri"/>
                <w:color w:val="000000"/>
                <w:lang w:val="en-IN" w:eastAsia="en-IN"/>
              </w:rPr>
            </w:pPr>
            <w:ins w:id="568" w:author="HP hp" w:date="2023-11-28T21:12:00Z">
              <w:r>
                <w:rPr>
                  <w:rFonts w:ascii="Calibri" w:eastAsia="Times New Roman" w:hAnsi="Calibri" w:cs="Calibri"/>
                  <w:color w:val="000000"/>
                  <w:lang w:val="en-IN" w:eastAsia="en-IN"/>
                </w:rPr>
                <w:t>Camaro Z28</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6CD53FD5" w14:textId="77777777" w:rsidR="008D551E" w:rsidRDefault="008D551E">
            <w:pPr>
              <w:spacing w:after="0" w:line="240" w:lineRule="auto"/>
              <w:jc w:val="right"/>
              <w:rPr>
                <w:ins w:id="569" w:author="HP hp" w:date="2023-11-28T21:12:00Z"/>
                <w:rFonts w:ascii="Calibri" w:eastAsia="Times New Roman" w:hAnsi="Calibri" w:cs="Calibri"/>
                <w:color w:val="000000"/>
                <w:lang w:val="en-IN" w:eastAsia="en-IN"/>
              </w:rPr>
            </w:pPr>
            <w:ins w:id="570" w:author="HP hp" w:date="2023-11-28T21:12:00Z">
              <w:r>
                <w:rPr>
                  <w:rFonts w:ascii="Calibri" w:eastAsia="Times New Roman" w:hAnsi="Calibri" w:cs="Calibri"/>
                  <w:color w:val="000000"/>
                  <w:lang w:val="en-IN" w:eastAsia="en-IN"/>
                </w:rPr>
                <w:t>3.73</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4BFEC72A" w14:textId="77777777" w:rsidR="008D551E" w:rsidRDefault="008D551E">
            <w:pPr>
              <w:spacing w:after="0" w:line="240" w:lineRule="auto"/>
              <w:jc w:val="right"/>
              <w:rPr>
                <w:ins w:id="571" w:author="HP hp" w:date="2023-11-28T21:12:00Z"/>
                <w:rFonts w:ascii="Calibri" w:eastAsia="Times New Roman" w:hAnsi="Calibri" w:cs="Calibri"/>
                <w:color w:val="000000"/>
                <w:lang w:val="en-IN" w:eastAsia="en-IN"/>
              </w:rPr>
            </w:pPr>
            <w:ins w:id="572" w:author="HP hp" w:date="2023-11-28T21:12:00Z">
              <w:r>
                <w:rPr>
                  <w:rFonts w:ascii="Calibri" w:eastAsia="Times New Roman" w:hAnsi="Calibri" w:cs="Calibri"/>
                  <w:color w:val="000000"/>
                  <w:lang w:val="en-IN" w:eastAsia="en-IN"/>
                </w:rPr>
                <w:t>3.84</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082B689C" w14:textId="77777777" w:rsidR="008D551E" w:rsidRDefault="008D551E">
            <w:pPr>
              <w:spacing w:after="0" w:line="240" w:lineRule="auto"/>
              <w:jc w:val="right"/>
              <w:rPr>
                <w:ins w:id="573" w:author="HP hp" w:date="2023-11-28T21:12:00Z"/>
                <w:rFonts w:ascii="Calibri" w:eastAsia="Times New Roman" w:hAnsi="Calibri" w:cs="Calibri"/>
                <w:color w:val="000000"/>
                <w:lang w:val="en-IN" w:eastAsia="en-IN"/>
              </w:rPr>
            </w:pPr>
            <w:ins w:id="574" w:author="HP hp" w:date="2023-11-28T21:12:00Z">
              <w:r>
                <w:rPr>
                  <w:rFonts w:ascii="Calibri" w:eastAsia="Times New Roman" w:hAnsi="Calibri" w:cs="Calibri"/>
                  <w:color w:val="000000"/>
                  <w:lang w:val="en-IN" w:eastAsia="en-IN"/>
                </w:rPr>
                <w:t>15.41</w:t>
              </w:r>
            </w:ins>
          </w:p>
        </w:tc>
      </w:tr>
      <w:tr w:rsidR="008D551E" w14:paraId="58073B3D" w14:textId="77777777" w:rsidTr="008D551E">
        <w:trPr>
          <w:trHeight w:val="288"/>
          <w:ins w:id="575" w:author="HP hp" w:date="2023-11-28T21:12:00Z"/>
        </w:trPr>
        <w:tc>
          <w:tcPr>
            <w:tcW w:w="1820"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5DD7A86F" w14:textId="77777777" w:rsidR="008D551E" w:rsidRDefault="008D551E">
            <w:pPr>
              <w:spacing w:after="0" w:line="240" w:lineRule="auto"/>
              <w:rPr>
                <w:ins w:id="576" w:author="HP hp" w:date="2023-11-28T21:12:00Z"/>
                <w:rFonts w:ascii="Calibri" w:eastAsia="Times New Roman" w:hAnsi="Calibri" w:cs="Calibri"/>
                <w:color w:val="000000"/>
                <w:lang w:val="en-IN" w:eastAsia="en-IN"/>
              </w:rPr>
            </w:pPr>
            <w:ins w:id="577" w:author="HP hp" w:date="2023-11-28T21:12:00Z">
              <w:r>
                <w:rPr>
                  <w:rFonts w:ascii="Calibri" w:eastAsia="Times New Roman" w:hAnsi="Calibri" w:cs="Calibri"/>
                  <w:color w:val="000000"/>
                  <w:lang w:val="en-IN" w:eastAsia="en-IN"/>
                </w:rPr>
                <w:t>Pontiac Firebird</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35659FD0" w14:textId="77777777" w:rsidR="008D551E" w:rsidRDefault="008D551E">
            <w:pPr>
              <w:spacing w:after="0" w:line="240" w:lineRule="auto"/>
              <w:jc w:val="right"/>
              <w:rPr>
                <w:ins w:id="578" w:author="HP hp" w:date="2023-11-28T21:12:00Z"/>
                <w:rFonts w:ascii="Calibri" w:eastAsia="Times New Roman" w:hAnsi="Calibri" w:cs="Calibri"/>
                <w:color w:val="000000"/>
                <w:lang w:val="en-IN" w:eastAsia="en-IN"/>
              </w:rPr>
            </w:pPr>
            <w:ins w:id="579" w:author="HP hp" w:date="2023-11-28T21:12:00Z">
              <w:r>
                <w:rPr>
                  <w:rFonts w:ascii="Calibri" w:eastAsia="Times New Roman" w:hAnsi="Calibri" w:cs="Calibri"/>
                  <w:color w:val="000000"/>
                  <w:lang w:val="en-IN" w:eastAsia="en-IN"/>
                </w:rPr>
                <w:t>3.08</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16B0C136" w14:textId="77777777" w:rsidR="008D551E" w:rsidRDefault="008D551E">
            <w:pPr>
              <w:spacing w:after="0" w:line="240" w:lineRule="auto"/>
              <w:jc w:val="right"/>
              <w:rPr>
                <w:ins w:id="580" w:author="HP hp" w:date="2023-11-28T21:12:00Z"/>
                <w:rFonts w:ascii="Calibri" w:eastAsia="Times New Roman" w:hAnsi="Calibri" w:cs="Calibri"/>
                <w:color w:val="000000"/>
                <w:lang w:val="en-IN" w:eastAsia="en-IN"/>
              </w:rPr>
            </w:pPr>
            <w:ins w:id="581" w:author="HP hp" w:date="2023-11-28T21:12:00Z">
              <w:r>
                <w:rPr>
                  <w:rFonts w:ascii="Calibri" w:eastAsia="Times New Roman" w:hAnsi="Calibri" w:cs="Calibri"/>
                  <w:color w:val="000000"/>
                  <w:lang w:val="en-IN" w:eastAsia="en-IN"/>
                </w:rPr>
                <w:t>3.845</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15F0F582" w14:textId="77777777" w:rsidR="008D551E" w:rsidRDefault="008D551E">
            <w:pPr>
              <w:spacing w:after="0" w:line="240" w:lineRule="auto"/>
              <w:jc w:val="right"/>
              <w:rPr>
                <w:ins w:id="582" w:author="HP hp" w:date="2023-11-28T21:12:00Z"/>
                <w:rFonts w:ascii="Calibri" w:eastAsia="Times New Roman" w:hAnsi="Calibri" w:cs="Calibri"/>
                <w:color w:val="000000"/>
                <w:lang w:val="en-IN" w:eastAsia="en-IN"/>
              </w:rPr>
            </w:pPr>
            <w:ins w:id="583" w:author="HP hp" w:date="2023-11-28T21:12:00Z">
              <w:r>
                <w:rPr>
                  <w:rFonts w:ascii="Calibri" w:eastAsia="Times New Roman" w:hAnsi="Calibri" w:cs="Calibri"/>
                  <w:color w:val="000000"/>
                  <w:lang w:val="en-IN" w:eastAsia="en-IN"/>
                </w:rPr>
                <w:t>17.05</w:t>
              </w:r>
            </w:ins>
          </w:p>
        </w:tc>
      </w:tr>
      <w:tr w:rsidR="008D551E" w14:paraId="50E78E3D" w14:textId="77777777" w:rsidTr="008D551E">
        <w:trPr>
          <w:trHeight w:val="288"/>
          <w:ins w:id="584" w:author="HP hp" w:date="2023-11-28T21:12:00Z"/>
        </w:trPr>
        <w:tc>
          <w:tcPr>
            <w:tcW w:w="1820" w:type="dxa"/>
            <w:tcBorders>
              <w:top w:val="single" w:sz="4" w:space="0" w:color="70AD47"/>
              <w:left w:val="single" w:sz="4" w:space="0" w:color="70AD47"/>
              <w:bottom w:val="single" w:sz="4" w:space="0" w:color="70AD47"/>
              <w:right w:val="single" w:sz="4" w:space="0" w:color="70AD47"/>
            </w:tcBorders>
            <w:noWrap/>
            <w:vAlign w:val="bottom"/>
            <w:hideMark/>
          </w:tcPr>
          <w:p w14:paraId="28788A26" w14:textId="77777777" w:rsidR="008D551E" w:rsidRDefault="008D551E">
            <w:pPr>
              <w:spacing w:after="0" w:line="240" w:lineRule="auto"/>
              <w:rPr>
                <w:ins w:id="585" w:author="HP hp" w:date="2023-11-28T21:12:00Z"/>
                <w:rFonts w:ascii="Calibri" w:eastAsia="Times New Roman" w:hAnsi="Calibri" w:cs="Calibri"/>
                <w:color w:val="000000"/>
                <w:lang w:val="en-IN" w:eastAsia="en-IN"/>
              </w:rPr>
            </w:pPr>
            <w:ins w:id="586" w:author="HP hp" w:date="2023-11-28T21:12:00Z">
              <w:r>
                <w:rPr>
                  <w:rFonts w:ascii="Calibri" w:eastAsia="Times New Roman" w:hAnsi="Calibri" w:cs="Calibri"/>
                  <w:color w:val="000000"/>
                  <w:lang w:val="en-IN" w:eastAsia="en-IN"/>
                </w:rPr>
                <w:t>Fiat X1-9</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3358985D" w14:textId="77777777" w:rsidR="008D551E" w:rsidRDefault="008D551E">
            <w:pPr>
              <w:spacing w:after="0" w:line="240" w:lineRule="auto"/>
              <w:jc w:val="right"/>
              <w:rPr>
                <w:ins w:id="587" w:author="HP hp" w:date="2023-11-28T21:12:00Z"/>
                <w:rFonts w:ascii="Calibri" w:eastAsia="Times New Roman" w:hAnsi="Calibri" w:cs="Calibri"/>
                <w:color w:val="000000"/>
                <w:lang w:val="en-IN" w:eastAsia="en-IN"/>
              </w:rPr>
            </w:pPr>
            <w:ins w:id="588" w:author="HP hp" w:date="2023-11-28T21:12:00Z">
              <w:r>
                <w:rPr>
                  <w:rFonts w:ascii="Calibri" w:eastAsia="Times New Roman" w:hAnsi="Calibri" w:cs="Calibri"/>
                  <w:color w:val="000000"/>
                  <w:lang w:val="en-IN" w:eastAsia="en-IN"/>
                </w:rPr>
                <w:t>4.08</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68DA0957" w14:textId="77777777" w:rsidR="008D551E" w:rsidRDefault="008D551E">
            <w:pPr>
              <w:spacing w:after="0" w:line="240" w:lineRule="auto"/>
              <w:jc w:val="right"/>
              <w:rPr>
                <w:ins w:id="589" w:author="HP hp" w:date="2023-11-28T21:12:00Z"/>
                <w:rFonts w:ascii="Calibri" w:eastAsia="Times New Roman" w:hAnsi="Calibri" w:cs="Calibri"/>
                <w:color w:val="000000"/>
                <w:lang w:val="en-IN" w:eastAsia="en-IN"/>
              </w:rPr>
            </w:pPr>
            <w:ins w:id="590" w:author="HP hp" w:date="2023-11-28T21:12:00Z">
              <w:r>
                <w:rPr>
                  <w:rFonts w:ascii="Calibri" w:eastAsia="Times New Roman" w:hAnsi="Calibri" w:cs="Calibri"/>
                  <w:color w:val="000000"/>
                  <w:lang w:val="en-IN" w:eastAsia="en-IN"/>
                </w:rPr>
                <w:t>1.935</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0FA53B7B" w14:textId="77777777" w:rsidR="008D551E" w:rsidRDefault="008D551E">
            <w:pPr>
              <w:spacing w:after="0" w:line="240" w:lineRule="auto"/>
              <w:jc w:val="right"/>
              <w:rPr>
                <w:ins w:id="591" w:author="HP hp" w:date="2023-11-28T21:12:00Z"/>
                <w:rFonts w:ascii="Calibri" w:eastAsia="Times New Roman" w:hAnsi="Calibri" w:cs="Calibri"/>
                <w:color w:val="000000"/>
                <w:lang w:val="en-IN" w:eastAsia="en-IN"/>
              </w:rPr>
            </w:pPr>
            <w:ins w:id="592" w:author="HP hp" w:date="2023-11-28T21:12:00Z">
              <w:r>
                <w:rPr>
                  <w:rFonts w:ascii="Calibri" w:eastAsia="Times New Roman" w:hAnsi="Calibri" w:cs="Calibri"/>
                  <w:color w:val="000000"/>
                  <w:lang w:val="en-IN" w:eastAsia="en-IN"/>
                </w:rPr>
                <w:t>18.9</w:t>
              </w:r>
            </w:ins>
          </w:p>
        </w:tc>
      </w:tr>
      <w:tr w:rsidR="008D551E" w14:paraId="5DA1429C" w14:textId="77777777" w:rsidTr="008D551E">
        <w:trPr>
          <w:trHeight w:val="288"/>
          <w:ins w:id="593" w:author="HP hp" w:date="2023-11-28T21:12:00Z"/>
        </w:trPr>
        <w:tc>
          <w:tcPr>
            <w:tcW w:w="1820"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5E48889C" w14:textId="77777777" w:rsidR="008D551E" w:rsidRDefault="008D551E">
            <w:pPr>
              <w:spacing w:after="0" w:line="240" w:lineRule="auto"/>
              <w:rPr>
                <w:ins w:id="594" w:author="HP hp" w:date="2023-11-28T21:12:00Z"/>
                <w:rFonts w:ascii="Calibri" w:eastAsia="Times New Roman" w:hAnsi="Calibri" w:cs="Calibri"/>
                <w:color w:val="000000"/>
                <w:lang w:val="en-IN" w:eastAsia="en-IN"/>
              </w:rPr>
            </w:pPr>
            <w:ins w:id="595" w:author="HP hp" w:date="2023-11-28T21:12:00Z">
              <w:r>
                <w:rPr>
                  <w:rFonts w:ascii="Calibri" w:eastAsia="Times New Roman" w:hAnsi="Calibri" w:cs="Calibri"/>
                  <w:color w:val="000000"/>
                  <w:lang w:val="en-IN" w:eastAsia="en-IN"/>
                </w:rPr>
                <w:t>Porsche 914-2</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1FADA955" w14:textId="77777777" w:rsidR="008D551E" w:rsidRDefault="008D551E">
            <w:pPr>
              <w:spacing w:after="0" w:line="240" w:lineRule="auto"/>
              <w:jc w:val="right"/>
              <w:rPr>
                <w:ins w:id="596" w:author="HP hp" w:date="2023-11-28T21:12:00Z"/>
                <w:rFonts w:ascii="Calibri" w:eastAsia="Times New Roman" w:hAnsi="Calibri" w:cs="Calibri"/>
                <w:color w:val="000000"/>
                <w:lang w:val="en-IN" w:eastAsia="en-IN"/>
              </w:rPr>
            </w:pPr>
            <w:ins w:id="597" w:author="HP hp" w:date="2023-11-28T21:12:00Z">
              <w:r>
                <w:rPr>
                  <w:rFonts w:ascii="Calibri" w:eastAsia="Times New Roman" w:hAnsi="Calibri" w:cs="Calibri"/>
                  <w:color w:val="000000"/>
                  <w:lang w:val="en-IN" w:eastAsia="en-IN"/>
                </w:rPr>
                <w:t>4.43</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6445E17E" w14:textId="77777777" w:rsidR="008D551E" w:rsidRDefault="008D551E">
            <w:pPr>
              <w:spacing w:after="0" w:line="240" w:lineRule="auto"/>
              <w:jc w:val="right"/>
              <w:rPr>
                <w:ins w:id="598" w:author="HP hp" w:date="2023-11-28T21:12:00Z"/>
                <w:rFonts w:ascii="Calibri" w:eastAsia="Times New Roman" w:hAnsi="Calibri" w:cs="Calibri"/>
                <w:color w:val="000000"/>
                <w:lang w:val="en-IN" w:eastAsia="en-IN"/>
              </w:rPr>
            </w:pPr>
            <w:ins w:id="599" w:author="HP hp" w:date="2023-11-28T21:12:00Z">
              <w:r>
                <w:rPr>
                  <w:rFonts w:ascii="Calibri" w:eastAsia="Times New Roman" w:hAnsi="Calibri" w:cs="Calibri"/>
                  <w:color w:val="000000"/>
                  <w:lang w:val="en-IN" w:eastAsia="en-IN"/>
                </w:rPr>
                <w:t>2.14</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67E880C7" w14:textId="77777777" w:rsidR="008D551E" w:rsidRDefault="008D551E">
            <w:pPr>
              <w:spacing w:after="0" w:line="240" w:lineRule="auto"/>
              <w:jc w:val="right"/>
              <w:rPr>
                <w:ins w:id="600" w:author="HP hp" w:date="2023-11-28T21:12:00Z"/>
                <w:rFonts w:ascii="Calibri" w:eastAsia="Times New Roman" w:hAnsi="Calibri" w:cs="Calibri"/>
                <w:color w:val="000000"/>
                <w:lang w:val="en-IN" w:eastAsia="en-IN"/>
              </w:rPr>
            </w:pPr>
            <w:ins w:id="601" w:author="HP hp" w:date="2023-11-28T21:12:00Z">
              <w:r>
                <w:rPr>
                  <w:rFonts w:ascii="Calibri" w:eastAsia="Times New Roman" w:hAnsi="Calibri" w:cs="Calibri"/>
                  <w:color w:val="000000"/>
                  <w:lang w:val="en-IN" w:eastAsia="en-IN"/>
                </w:rPr>
                <w:t>16.7</w:t>
              </w:r>
            </w:ins>
          </w:p>
        </w:tc>
      </w:tr>
      <w:tr w:rsidR="008D551E" w14:paraId="60ED3069" w14:textId="77777777" w:rsidTr="008D551E">
        <w:trPr>
          <w:trHeight w:val="288"/>
          <w:ins w:id="602" w:author="HP hp" w:date="2023-11-28T21:12:00Z"/>
        </w:trPr>
        <w:tc>
          <w:tcPr>
            <w:tcW w:w="1820" w:type="dxa"/>
            <w:tcBorders>
              <w:top w:val="single" w:sz="4" w:space="0" w:color="70AD47"/>
              <w:left w:val="single" w:sz="4" w:space="0" w:color="70AD47"/>
              <w:bottom w:val="single" w:sz="4" w:space="0" w:color="70AD47"/>
              <w:right w:val="single" w:sz="4" w:space="0" w:color="70AD47"/>
            </w:tcBorders>
            <w:noWrap/>
            <w:vAlign w:val="bottom"/>
            <w:hideMark/>
          </w:tcPr>
          <w:p w14:paraId="0E853F3B" w14:textId="77777777" w:rsidR="008D551E" w:rsidRDefault="008D551E">
            <w:pPr>
              <w:spacing w:after="0" w:line="240" w:lineRule="auto"/>
              <w:rPr>
                <w:ins w:id="603" w:author="HP hp" w:date="2023-11-28T21:12:00Z"/>
                <w:rFonts w:ascii="Calibri" w:eastAsia="Times New Roman" w:hAnsi="Calibri" w:cs="Calibri"/>
                <w:color w:val="000000"/>
                <w:lang w:val="en-IN" w:eastAsia="en-IN"/>
              </w:rPr>
            </w:pPr>
            <w:ins w:id="604" w:author="HP hp" w:date="2023-11-28T21:12:00Z">
              <w:r>
                <w:rPr>
                  <w:rFonts w:ascii="Calibri" w:eastAsia="Times New Roman" w:hAnsi="Calibri" w:cs="Calibri"/>
                  <w:color w:val="000000"/>
                  <w:lang w:val="en-IN" w:eastAsia="en-IN"/>
                </w:rPr>
                <w:t>Lotus Europa</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28D764C5" w14:textId="77777777" w:rsidR="008D551E" w:rsidRDefault="008D551E">
            <w:pPr>
              <w:spacing w:after="0" w:line="240" w:lineRule="auto"/>
              <w:jc w:val="right"/>
              <w:rPr>
                <w:ins w:id="605" w:author="HP hp" w:date="2023-11-28T21:12:00Z"/>
                <w:rFonts w:ascii="Calibri" w:eastAsia="Times New Roman" w:hAnsi="Calibri" w:cs="Calibri"/>
                <w:color w:val="000000"/>
                <w:lang w:val="en-IN" w:eastAsia="en-IN"/>
              </w:rPr>
            </w:pPr>
            <w:ins w:id="606" w:author="HP hp" w:date="2023-11-28T21:12:00Z">
              <w:r>
                <w:rPr>
                  <w:rFonts w:ascii="Calibri" w:eastAsia="Times New Roman" w:hAnsi="Calibri" w:cs="Calibri"/>
                  <w:color w:val="000000"/>
                  <w:lang w:val="en-IN" w:eastAsia="en-IN"/>
                </w:rPr>
                <w:t>3.77</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6A41A518" w14:textId="77777777" w:rsidR="008D551E" w:rsidRDefault="008D551E">
            <w:pPr>
              <w:spacing w:after="0" w:line="240" w:lineRule="auto"/>
              <w:jc w:val="right"/>
              <w:rPr>
                <w:ins w:id="607" w:author="HP hp" w:date="2023-11-28T21:12:00Z"/>
                <w:rFonts w:ascii="Calibri" w:eastAsia="Times New Roman" w:hAnsi="Calibri" w:cs="Calibri"/>
                <w:color w:val="000000"/>
                <w:lang w:val="en-IN" w:eastAsia="en-IN"/>
              </w:rPr>
            </w:pPr>
            <w:ins w:id="608" w:author="HP hp" w:date="2023-11-28T21:12:00Z">
              <w:r>
                <w:rPr>
                  <w:rFonts w:ascii="Calibri" w:eastAsia="Times New Roman" w:hAnsi="Calibri" w:cs="Calibri"/>
                  <w:color w:val="000000"/>
                  <w:lang w:val="en-IN" w:eastAsia="en-IN"/>
                </w:rPr>
                <w:t>1.513</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73676727" w14:textId="77777777" w:rsidR="008D551E" w:rsidRDefault="008D551E">
            <w:pPr>
              <w:spacing w:after="0" w:line="240" w:lineRule="auto"/>
              <w:jc w:val="right"/>
              <w:rPr>
                <w:ins w:id="609" w:author="HP hp" w:date="2023-11-28T21:12:00Z"/>
                <w:rFonts w:ascii="Calibri" w:eastAsia="Times New Roman" w:hAnsi="Calibri" w:cs="Calibri"/>
                <w:color w:val="000000"/>
                <w:lang w:val="en-IN" w:eastAsia="en-IN"/>
              </w:rPr>
            </w:pPr>
            <w:ins w:id="610" w:author="HP hp" w:date="2023-11-28T21:12:00Z">
              <w:r>
                <w:rPr>
                  <w:rFonts w:ascii="Calibri" w:eastAsia="Times New Roman" w:hAnsi="Calibri" w:cs="Calibri"/>
                  <w:color w:val="000000"/>
                  <w:lang w:val="en-IN" w:eastAsia="en-IN"/>
                </w:rPr>
                <w:t>16.9</w:t>
              </w:r>
            </w:ins>
          </w:p>
        </w:tc>
      </w:tr>
      <w:tr w:rsidR="008D551E" w14:paraId="4040A75D" w14:textId="77777777" w:rsidTr="008D551E">
        <w:trPr>
          <w:trHeight w:val="288"/>
          <w:ins w:id="611" w:author="HP hp" w:date="2023-11-28T21:12:00Z"/>
        </w:trPr>
        <w:tc>
          <w:tcPr>
            <w:tcW w:w="1820"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0667260F" w14:textId="77777777" w:rsidR="008D551E" w:rsidRDefault="008D551E">
            <w:pPr>
              <w:spacing w:after="0" w:line="240" w:lineRule="auto"/>
              <w:rPr>
                <w:ins w:id="612" w:author="HP hp" w:date="2023-11-28T21:12:00Z"/>
                <w:rFonts w:ascii="Calibri" w:eastAsia="Times New Roman" w:hAnsi="Calibri" w:cs="Calibri"/>
                <w:color w:val="000000"/>
                <w:lang w:val="en-IN" w:eastAsia="en-IN"/>
              </w:rPr>
            </w:pPr>
            <w:ins w:id="613" w:author="HP hp" w:date="2023-11-28T21:12:00Z">
              <w:r>
                <w:rPr>
                  <w:rFonts w:ascii="Calibri" w:eastAsia="Times New Roman" w:hAnsi="Calibri" w:cs="Calibri"/>
                  <w:color w:val="000000"/>
                  <w:lang w:val="en-IN" w:eastAsia="en-IN"/>
                </w:rPr>
                <w:t>Ford Pantera L</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3E2BAEDE" w14:textId="77777777" w:rsidR="008D551E" w:rsidRDefault="008D551E">
            <w:pPr>
              <w:spacing w:after="0" w:line="240" w:lineRule="auto"/>
              <w:jc w:val="right"/>
              <w:rPr>
                <w:ins w:id="614" w:author="HP hp" w:date="2023-11-28T21:12:00Z"/>
                <w:rFonts w:ascii="Calibri" w:eastAsia="Times New Roman" w:hAnsi="Calibri" w:cs="Calibri"/>
                <w:color w:val="000000"/>
                <w:lang w:val="en-IN" w:eastAsia="en-IN"/>
              </w:rPr>
            </w:pPr>
            <w:ins w:id="615" w:author="HP hp" w:date="2023-11-28T21:12:00Z">
              <w:r>
                <w:rPr>
                  <w:rFonts w:ascii="Calibri" w:eastAsia="Times New Roman" w:hAnsi="Calibri" w:cs="Calibri"/>
                  <w:color w:val="000000"/>
                  <w:lang w:val="en-IN" w:eastAsia="en-IN"/>
                </w:rPr>
                <w:t>4.22</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2CE054F0" w14:textId="77777777" w:rsidR="008D551E" w:rsidRDefault="008D551E">
            <w:pPr>
              <w:spacing w:after="0" w:line="240" w:lineRule="auto"/>
              <w:jc w:val="right"/>
              <w:rPr>
                <w:ins w:id="616" w:author="HP hp" w:date="2023-11-28T21:12:00Z"/>
                <w:rFonts w:ascii="Calibri" w:eastAsia="Times New Roman" w:hAnsi="Calibri" w:cs="Calibri"/>
                <w:color w:val="000000"/>
                <w:lang w:val="en-IN" w:eastAsia="en-IN"/>
              </w:rPr>
            </w:pPr>
            <w:ins w:id="617" w:author="HP hp" w:date="2023-11-28T21:12:00Z">
              <w:r>
                <w:rPr>
                  <w:rFonts w:ascii="Calibri" w:eastAsia="Times New Roman" w:hAnsi="Calibri" w:cs="Calibri"/>
                  <w:color w:val="000000"/>
                  <w:lang w:val="en-IN" w:eastAsia="en-IN"/>
                </w:rPr>
                <w:t>3.17</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3527504F" w14:textId="77777777" w:rsidR="008D551E" w:rsidRDefault="008D551E">
            <w:pPr>
              <w:spacing w:after="0" w:line="240" w:lineRule="auto"/>
              <w:jc w:val="right"/>
              <w:rPr>
                <w:ins w:id="618" w:author="HP hp" w:date="2023-11-28T21:12:00Z"/>
                <w:rFonts w:ascii="Calibri" w:eastAsia="Times New Roman" w:hAnsi="Calibri" w:cs="Calibri"/>
                <w:color w:val="000000"/>
                <w:lang w:val="en-IN" w:eastAsia="en-IN"/>
              </w:rPr>
            </w:pPr>
            <w:ins w:id="619" w:author="HP hp" w:date="2023-11-28T21:12:00Z">
              <w:r>
                <w:rPr>
                  <w:rFonts w:ascii="Calibri" w:eastAsia="Times New Roman" w:hAnsi="Calibri" w:cs="Calibri"/>
                  <w:color w:val="000000"/>
                  <w:lang w:val="en-IN" w:eastAsia="en-IN"/>
                </w:rPr>
                <w:t>14.5</w:t>
              </w:r>
            </w:ins>
          </w:p>
        </w:tc>
      </w:tr>
      <w:tr w:rsidR="008D551E" w14:paraId="4847BC33" w14:textId="77777777" w:rsidTr="008D551E">
        <w:trPr>
          <w:trHeight w:val="288"/>
          <w:ins w:id="620" w:author="HP hp" w:date="2023-11-28T21:12:00Z"/>
        </w:trPr>
        <w:tc>
          <w:tcPr>
            <w:tcW w:w="1820" w:type="dxa"/>
            <w:tcBorders>
              <w:top w:val="single" w:sz="4" w:space="0" w:color="70AD47"/>
              <w:left w:val="single" w:sz="4" w:space="0" w:color="70AD47"/>
              <w:bottom w:val="single" w:sz="4" w:space="0" w:color="70AD47"/>
              <w:right w:val="single" w:sz="4" w:space="0" w:color="70AD47"/>
            </w:tcBorders>
            <w:noWrap/>
            <w:vAlign w:val="bottom"/>
            <w:hideMark/>
          </w:tcPr>
          <w:p w14:paraId="0B616B43" w14:textId="77777777" w:rsidR="008D551E" w:rsidRDefault="008D551E">
            <w:pPr>
              <w:spacing w:after="0" w:line="240" w:lineRule="auto"/>
              <w:rPr>
                <w:ins w:id="621" w:author="HP hp" w:date="2023-11-28T21:12:00Z"/>
                <w:rFonts w:ascii="Calibri" w:eastAsia="Times New Roman" w:hAnsi="Calibri" w:cs="Calibri"/>
                <w:color w:val="000000"/>
                <w:lang w:val="en-IN" w:eastAsia="en-IN"/>
              </w:rPr>
            </w:pPr>
            <w:ins w:id="622" w:author="HP hp" w:date="2023-11-28T21:12:00Z">
              <w:r>
                <w:rPr>
                  <w:rFonts w:ascii="Calibri" w:eastAsia="Times New Roman" w:hAnsi="Calibri" w:cs="Calibri"/>
                  <w:color w:val="000000"/>
                  <w:lang w:val="en-IN" w:eastAsia="en-IN"/>
                </w:rPr>
                <w:t>Ferrari Dino</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335C9FF7" w14:textId="77777777" w:rsidR="008D551E" w:rsidRDefault="008D551E">
            <w:pPr>
              <w:spacing w:after="0" w:line="240" w:lineRule="auto"/>
              <w:jc w:val="right"/>
              <w:rPr>
                <w:ins w:id="623" w:author="HP hp" w:date="2023-11-28T21:12:00Z"/>
                <w:rFonts w:ascii="Calibri" w:eastAsia="Times New Roman" w:hAnsi="Calibri" w:cs="Calibri"/>
                <w:color w:val="000000"/>
                <w:lang w:val="en-IN" w:eastAsia="en-IN"/>
              </w:rPr>
            </w:pPr>
            <w:ins w:id="624" w:author="HP hp" w:date="2023-11-28T21:12:00Z">
              <w:r>
                <w:rPr>
                  <w:rFonts w:ascii="Calibri" w:eastAsia="Times New Roman" w:hAnsi="Calibri" w:cs="Calibri"/>
                  <w:color w:val="000000"/>
                  <w:lang w:val="en-IN" w:eastAsia="en-IN"/>
                </w:rPr>
                <w:t>3.62</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03718A2C" w14:textId="77777777" w:rsidR="008D551E" w:rsidRDefault="008D551E">
            <w:pPr>
              <w:spacing w:after="0" w:line="240" w:lineRule="auto"/>
              <w:jc w:val="right"/>
              <w:rPr>
                <w:ins w:id="625" w:author="HP hp" w:date="2023-11-28T21:12:00Z"/>
                <w:rFonts w:ascii="Calibri" w:eastAsia="Times New Roman" w:hAnsi="Calibri" w:cs="Calibri"/>
                <w:color w:val="000000"/>
                <w:lang w:val="en-IN" w:eastAsia="en-IN"/>
              </w:rPr>
            </w:pPr>
            <w:ins w:id="626" w:author="HP hp" w:date="2023-11-28T21:12:00Z">
              <w:r>
                <w:rPr>
                  <w:rFonts w:ascii="Calibri" w:eastAsia="Times New Roman" w:hAnsi="Calibri" w:cs="Calibri"/>
                  <w:color w:val="000000"/>
                  <w:lang w:val="en-IN" w:eastAsia="en-IN"/>
                </w:rPr>
                <w:t>2.77</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35CE5961" w14:textId="77777777" w:rsidR="008D551E" w:rsidRDefault="008D551E">
            <w:pPr>
              <w:spacing w:after="0" w:line="240" w:lineRule="auto"/>
              <w:jc w:val="right"/>
              <w:rPr>
                <w:ins w:id="627" w:author="HP hp" w:date="2023-11-28T21:12:00Z"/>
                <w:rFonts w:ascii="Calibri" w:eastAsia="Times New Roman" w:hAnsi="Calibri" w:cs="Calibri"/>
                <w:color w:val="000000"/>
                <w:lang w:val="en-IN" w:eastAsia="en-IN"/>
              </w:rPr>
            </w:pPr>
            <w:ins w:id="628" w:author="HP hp" w:date="2023-11-28T21:12:00Z">
              <w:r>
                <w:rPr>
                  <w:rFonts w:ascii="Calibri" w:eastAsia="Times New Roman" w:hAnsi="Calibri" w:cs="Calibri"/>
                  <w:color w:val="000000"/>
                  <w:lang w:val="en-IN" w:eastAsia="en-IN"/>
                </w:rPr>
                <w:t>15.5</w:t>
              </w:r>
            </w:ins>
          </w:p>
        </w:tc>
      </w:tr>
      <w:tr w:rsidR="008D551E" w14:paraId="35F2E7AC" w14:textId="77777777" w:rsidTr="008D551E">
        <w:trPr>
          <w:trHeight w:val="288"/>
          <w:ins w:id="629" w:author="HP hp" w:date="2023-11-28T21:12:00Z"/>
        </w:trPr>
        <w:tc>
          <w:tcPr>
            <w:tcW w:w="1820"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030BC1D4" w14:textId="77777777" w:rsidR="008D551E" w:rsidRDefault="008D551E">
            <w:pPr>
              <w:spacing w:after="0" w:line="240" w:lineRule="auto"/>
              <w:rPr>
                <w:ins w:id="630" w:author="HP hp" w:date="2023-11-28T21:12:00Z"/>
                <w:rFonts w:ascii="Calibri" w:eastAsia="Times New Roman" w:hAnsi="Calibri" w:cs="Calibri"/>
                <w:color w:val="000000"/>
                <w:lang w:val="en-IN" w:eastAsia="en-IN"/>
              </w:rPr>
            </w:pPr>
            <w:ins w:id="631" w:author="HP hp" w:date="2023-11-28T21:12:00Z">
              <w:r>
                <w:rPr>
                  <w:rFonts w:ascii="Calibri" w:eastAsia="Times New Roman" w:hAnsi="Calibri" w:cs="Calibri"/>
                  <w:color w:val="000000"/>
                  <w:lang w:val="en-IN" w:eastAsia="en-IN"/>
                </w:rPr>
                <w:t>Maserati Bora</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7517988F" w14:textId="77777777" w:rsidR="008D551E" w:rsidRDefault="008D551E">
            <w:pPr>
              <w:spacing w:after="0" w:line="240" w:lineRule="auto"/>
              <w:jc w:val="right"/>
              <w:rPr>
                <w:ins w:id="632" w:author="HP hp" w:date="2023-11-28T21:12:00Z"/>
                <w:rFonts w:ascii="Calibri" w:eastAsia="Times New Roman" w:hAnsi="Calibri" w:cs="Calibri"/>
                <w:color w:val="000000"/>
                <w:lang w:val="en-IN" w:eastAsia="en-IN"/>
              </w:rPr>
            </w:pPr>
            <w:ins w:id="633" w:author="HP hp" w:date="2023-11-28T21:12:00Z">
              <w:r>
                <w:rPr>
                  <w:rFonts w:ascii="Calibri" w:eastAsia="Times New Roman" w:hAnsi="Calibri" w:cs="Calibri"/>
                  <w:color w:val="000000"/>
                  <w:lang w:val="en-IN" w:eastAsia="en-IN"/>
                </w:rPr>
                <w:t>3.54</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2544AF26" w14:textId="77777777" w:rsidR="008D551E" w:rsidRDefault="008D551E">
            <w:pPr>
              <w:spacing w:after="0" w:line="240" w:lineRule="auto"/>
              <w:jc w:val="right"/>
              <w:rPr>
                <w:ins w:id="634" w:author="HP hp" w:date="2023-11-28T21:12:00Z"/>
                <w:rFonts w:ascii="Calibri" w:eastAsia="Times New Roman" w:hAnsi="Calibri" w:cs="Calibri"/>
                <w:color w:val="000000"/>
                <w:lang w:val="en-IN" w:eastAsia="en-IN"/>
              </w:rPr>
            </w:pPr>
            <w:ins w:id="635" w:author="HP hp" w:date="2023-11-28T21:12:00Z">
              <w:r>
                <w:rPr>
                  <w:rFonts w:ascii="Calibri" w:eastAsia="Times New Roman" w:hAnsi="Calibri" w:cs="Calibri"/>
                  <w:color w:val="000000"/>
                  <w:lang w:val="en-IN" w:eastAsia="en-IN"/>
                </w:rPr>
                <w:t>3.57</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56FFFF53" w14:textId="77777777" w:rsidR="008D551E" w:rsidRDefault="008D551E">
            <w:pPr>
              <w:spacing w:after="0" w:line="240" w:lineRule="auto"/>
              <w:jc w:val="right"/>
              <w:rPr>
                <w:ins w:id="636" w:author="HP hp" w:date="2023-11-28T21:12:00Z"/>
                <w:rFonts w:ascii="Calibri" w:eastAsia="Times New Roman" w:hAnsi="Calibri" w:cs="Calibri"/>
                <w:color w:val="000000"/>
                <w:lang w:val="en-IN" w:eastAsia="en-IN"/>
              </w:rPr>
            </w:pPr>
            <w:ins w:id="637" w:author="HP hp" w:date="2023-11-28T21:12:00Z">
              <w:r>
                <w:rPr>
                  <w:rFonts w:ascii="Calibri" w:eastAsia="Times New Roman" w:hAnsi="Calibri" w:cs="Calibri"/>
                  <w:color w:val="000000"/>
                  <w:lang w:val="en-IN" w:eastAsia="en-IN"/>
                </w:rPr>
                <w:t>14.6</w:t>
              </w:r>
            </w:ins>
          </w:p>
        </w:tc>
      </w:tr>
      <w:tr w:rsidR="008D551E" w14:paraId="339355CC" w14:textId="77777777" w:rsidTr="008D551E">
        <w:trPr>
          <w:trHeight w:val="288"/>
          <w:ins w:id="638" w:author="HP hp" w:date="2023-11-28T21:12:00Z"/>
        </w:trPr>
        <w:tc>
          <w:tcPr>
            <w:tcW w:w="1820" w:type="dxa"/>
            <w:tcBorders>
              <w:top w:val="single" w:sz="4" w:space="0" w:color="70AD47"/>
              <w:left w:val="single" w:sz="4" w:space="0" w:color="70AD47"/>
              <w:bottom w:val="single" w:sz="4" w:space="0" w:color="70AD47"/>
              <w:right w:val="single" w:sz="4" w:space="0" w:color="70AD47"/>
            </w:tcBorders>
            <w:noWrap/>
            <w:vAlign w:val="bottom"/>
            <w:hideMark/>
          </w:tcPr>
          <w:p w14:paraId="42AE8721" w14:textId="77777777" w:rsidR="008D551E" w:rsidRDefault="008D551E">
            <w:pPr>
              <w:spacing w:after="0" w:line="240" w:lineRule="auto"/>
              <w:rPr>
                <w:ins w:id="639" w:author="HP hp" w:date="2023-11-28T21:12:00Z"/>
                <w:rFonts w:ascii="Calibri" w:eastAsia="Times New Roman" w:hAnsi="Calibri" w:cs="Calibri"/>
                <w:color w:val="000000"/>
                <w:lang w:val="en-IN" w:eastAsia="en-IN"/>
              </w:rPr>
            </w:pPr>
            <w:ins w:id="640" w:author="HP hp" w:date="2023-11-28T21:12:00Z">
              <w:r>
                <w:rPr>
                  <w:rFonts w:ascii="Calibri" w:eastAsia="Times New Roman" w:hAnsi="Calibri" w:cs="Calibri"/>
                  <w:color w:val="000000"/>
                  <w:lang w:val="en-IN" w:eastAsia="en-IN"/>
                </w:rPr>
                <w:t>Volvo 142E</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3C82C811" w14:textId="77777777" w:rsidR="008D551E" w:rsidRDefault="008D551E">
            <w:pPr>
              <w:spacing w:after="0" w:line="240" w:lineRule="auto"/>
              <w:jc w:val="right"/>
              <w:rPr>
                <w:ins w:id="641" w:author="HP hp" w:date="2023-11-28T21:12:00Z"/>
                <w:rFonts w:ascii="Calibri" w:eastAsia="Times New Roman" w:hAnsi="Calibri" w:cs="Calibri"/>
                <w:color w:val="000000"/>
                <w:lang w:val="en-IN" w:eastAsia="en-IN"/>
              </w:rPr>
            </w:pPr>
            <w:ins w:id="642" w:author="HP hp" w:date="2023-11-28T21:12:00Z">
              <w:r>
                <w:rPr>
                  <w:rFonts w:ascii="Calibri" w:eastAsia="Times New Roman" w:hAnsi="Calibri" w:cs="Calibri"/>
                  <w:color w:val="000000"/>
                  <w:lang w:val="en-IN" w:eastAsia="en-IN"/>
                </w:rPr>
                <w:t>4.11</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00420E2B" w14:textId="77777777" w:rsidR="008D551E" w:rsidRDefault="008D551E">
            <w:pPr>
              <w:spacing w:after="0" w:line="240" w:lineRule="auto"/>
              <w:jc w:val="right"/>
              <w:rPr>
                <w:ins w:id="643" w:author="HP hp" w:date="2023-11-28T21:12:00Z"/>
                <w:rFonts w:ascii="Calibri" w:eastAsia="Times New Roman" w:hAnsi="Calibri" w:cs="Calibri"/>
                <w:color w:val="000000"/>
                <w:lang w:val="en-IN" w:eastAsia="en-IN"/>
              </w:rPr>
            </w:pPr>
            <w:ins w:id="644" w:author="HP hp" w:date="2023-11-28T21:12:00Z">
              <w:r>
                <w:rPr>
                  <w:rFonts w:ascii="Calibri" w:eastAsia="Times New Roman" w:hAnsi="Calibri" w:cs="Calibri"/>
                  <w:color w:val="000000"/>
                  <w:lang w:val="en-IN" w:eastAsia="en-IN"/>
                </w:rPr>
                <w:t>2.78</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012640DF" w14:textId="77777777" w:rsidR="008D551E" w:rsidRDefault="008D551E">
            <w:pPr>
              <w:spacing w:after="0" w:line="240" w:lineRule="auto"/>
              <w:jc w:val="right"/>
              <w:rPr>
                <w:ins w:id="645" w:author="HP hp" w:date="2023-11-28T21:12:00Z"/>
                <w:rFonts w:ascii="Calibri" w:eastAsia="Times New Roman" w:hAnsi="Calibri" w:cs="Calibri"/>
                <w:color w:val="000000"/>
                <w:lang w:val="en-IN" w:eastAsia="en-IN"/>
              </w:rPr>
            </w:pPr>
            <w:ins w:id="646" w:author="HP hp" w:date="2023-11-28T21:12:00Z">
              <w:r>
                <w:rPr>
                  <w:rFonts w:ascii="Calibri" w:eastAsia="Times New Roman" w:hAnsi="Calibri" w:cs="Calibri"/>
                  <w:color w:val="000000"/>
                  <w:lang w:val="en-IN" w:eastAsia="en-IN"/>
                </w:rPr>
                <w:t>18.6</w:t>
              </w:r>
            </w:ins>
          </w:p>
        </w:tc>
      </w:tr>
      <w:tr w:rsidR="008D551E" w14:paraId="373E9A29" w14:textId="77777777" w:rsidTr="008D551E">
        <w:trPr>
          <w:trHeight w:val="288"/>
          <w:ins w:id="647" w:author="HP hp" w:date="2023-11-28T21:12:00Z"/>
        </w:trPr>
        <w:tc>
          <w:tcPr>
            <w:tcW w:w="1820"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364F5075" w14:textId="77777777" w:rsidR="008D551E" w:rsidRDefault="008D551E">
            <w:pPr>
              <w:spacing w:after="0" w:line="240" w:lineRule="auto"/>
              <w:rPr>
                <w:ins w:id="648" w:author="HP hp" w:date="2023-11-28T21:12:00Z"/>
                <w:rFonts w:ascii="Bookman Old Style" w:eastAsia="Times New Roman" w:hAnsi="Bookman Old Style" w:cs="Calibri"/>
                <w:b/>
                <w:bCs/>
                <w:color w:val="000000"/>
                <w:lang w:val="en-IN" w:eastAsia="en-IN"/>
              </w:rPr>
            </w:pPr>
            <w:ins w:id="649" w:author="HP hp" w:date="2023-11-28T21:12:00Z">
              <w:r>
                <w:rPr>
                  <w:rFonts w:ascii="Bookman Old Style" w:eastAsia="Times New Roman" w:hAnsi="Bookman Old Style" w:cs="Calibri"/>
                  <w:b/>
                  <w:bCs/>
                  <w:color w:val="000000"/>
                  <w:lang w:val="en-IN" w:eastAsia="en-IN"/>
                </w:rPr>
                <w:t>Mean</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1BCE7365" w14:textId="58440388" w:rsidR="008D551E" w:rsidRDefault="008D551E">
            <w:pPr>
              <w:spacing w:after="0" w:line="240" w:lineRule="auto"/>
              <w:jc w:val="right"/>
              <w:rPr>
                <w:ins w:id="650" w:author="HP hp" w:date="2023-11-28T21:12:00Z"/>
                <w:rFonts w:ascii="Calibri" w:eastAsia="Times New Roman" w:hAnsi="Calibri" w:cs="Calibri"/>
                <w:color w:val="000000"/>
                <w:lang w:val="en-IN" w:eastAsia="en-IN"/>
              </w:rPr>
            </w:pPr>
            <w:ins w:id="651" w:author="HP hp" w:date="2023-11-28T21:12:00Z">
              <w:r>
                <w:rPr>
                  <w:rFonts w:ascii="Calibri" w:eastAsia="Times New Roman" w:hAnsi="Calibri" w:cs="Calibri"/>
                  <w:color w:val="000000"/>
                  <w:lang w:val="en-IN" w:eastAsia="en-IN"/>
                </w:rPr>
                <w:t>3.</w:t>
              </w:r>
              <w:r w:rsidR="003E541E">
                <w:rPr>
                  <w:rFonts w:ascii="Calibri" w:eastAsia="Times New Roman" w:hAnsi="Calibri" w:cs="Calibri"/>
                  <w:color w:val="000000"/>
                  <w:lang w:val="en-IN" w:eastAsia="en-IN"/>
                </w:rPr>
                <w:t>596</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5A2DA9D4" w14:textId="3F153BAA" w:rsidR="008D551E" w:rsidRDefault="008D551E">
            <w:pPr>
              <w:spacing w:after="0" w:line="240" w:lineRule="auto"/>
              <w:jc w:val="right"/>
              <w:rPr>
                <w:ins w:id="652" w:author="HP hp" w:date="2023-11-28T21:12:00Z"/>
                <w:rFonts w:ascii="Calibri" w:eastAsia="Times New Roman" w:hAnsi="Calibri" w:cs="Calibri"/>
                <w:color w:val="000000"/>
                <w:lang w:val="en-IN" w:eastAsia="en-IN"/>
              </w:rPr>
            </w:pPr>
            <w:ins w:id="653" w:author="HP hp" w:date="2023-11-28T21:12:00Z">
              <w:r>
                <w:rPr>
                  <w:rFonts w:ascii="Calibri" w:eastAsia="Times New Roman" w:hAnsi="Calibri" w:cs="Calibri"/>
                  <w:color w:val="000000"/>
                  <w:lang w:val="en-IN" w:eastAsia="en-IN"/>
                </w:rPr>
                <w:t>3.</w:t>
              </w:r>
              <w:r w:rsidR="003E541E">
                <w:rPr>
                  <w:rFonts w:ascii="Calibri" w:eastAsia="Times New Roman" w:hAnsi="Calibri" w:cs="Calibri"/>
                  <w:color w:val="000000"/>
                  <w:lang w:val="en-IN" w:eastAsia="en-IN"/>
                </w:rPr>
                <w:t>217</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24D91670" w14:textId="77777777" w:rsidR="008D551E" w:rsidRDefault="008D551E">
            <w:pPr>
              <w:spacing w:after="0" w:line="240" w:lineRule="auto"/>
              <w:jc w:val="right"/>
              <w:rPr>
                <w:ins w:id="654" w:author="HP hp" w:date="2023-11-28T21:12:00Z"/>
                <w:rFonts w:ascii="Calibri" w:eastAsia="Times New Roman" w:hAnsi="Calibri" w:cs="Calibri"/>
                <w:color w:val="000000"/>
                <w:lang w:val="en-IN" w:eastAsia="en-IN"/>
              </w:rPr>
            </w:pPr>
            <w:ins w:id="655" w:author="HP hp" w:date="2023-11-28T21:12:00Z">
              <w:r>
                <w:rPr>
                  <w:rFonts w:ascii="Calibri" w:eastAsia="Times New Roman" w:hAnsi="Calibri" w:cs="Calibri"/>
                  <w:color w:val="000000"/>
                  <w:lang w:val="en-IN" w:eastAsia="en-IN"/>
                </w:rPr>
                <w:t>17.84875</w:t>
              </w:r>
            </w:ins>
          </w:p>
        </w:tc>
      </w:tr>
      <w:tr w:rsidR="008D551E" w14:paraId="59077EF0" w14:textId="77777777" w:rsidTr="008D551E">
        <w:trPr>
          <w:trHeight w:val="288"/>
          <w:ins w:id="656" w:author="HP hp" w:date="2023-11-28T21:12:00Z"/>
        </w:trPr>
        <w:tc>
          <w:tcPr>
            <w:tcW w:w="1820" w:type="dxa"/>
            <w:tcBorders>
              <w:top w:val="single" w:sz="4" w:space="0" w:color="70AD47"/>
              <w:left w:val="single" w:sz="4" w:space="0" w:color="70AD47"/>
              <w:bottom w:val="single" w:sz="4" w:space="0" w:color="70AD47"/>
              <w:right w:val="single" w:sz="4" w:space="0" w:color="70AD47"/>
            </w:tcBorders>
            <w:noWrap/>
            <w:vAlign w:val="bottom"/>
            <w:hideMark/>
          </w:tcPr>
          <w:p w14:paraId="77ACD7B4" w14:textId="77777777" w:rsidR="008D551E" w:rsidRDefault="008D551E">
            <w:pPr>
              <w:spacing w:after="0" w:line="240" w:lineRule="auto"/>
              <w:rPr>
                <w:ins w:id="657" w:author="HP hp" w:date="2023-11-28T21:12:00Z"/>
                <w:rFonts w:ascii="Bookman Old Style" w:eastAsia="Times New Roman" w:hAnsi="Bookman Old Style" w:cs="Calibri"/>
                <w:b/>
                <w:bCs/>
                <w:color w:val="000000"/>
                <w:lang w:val="en-IN" w:eastAsia="en-IN"/>
              </w:rPr>
            </w:pPr>
            <w:ins w:id="658" w:author="HP hp" w:date="2023-11-28T21:12:00Z">
              <w:r>
                <w:rPr>
                  <w:rFonts w:ascii="Bookman Old Style" w:eastAsia="Times New Roman" w:hAnsi="Bookman Old Style" w:cs="Calibri"/>
                  <w:b/>
                  <w:bCs/>
                  <w:color w:val="000000"/>
                  <w:lang w:val="en-IN" w:eastAsia="en-IN"/>
                </w:rPr>
                <w:t xml:space="preserve">Median </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3CDC192A" w14:textId="4E67EF65" w:rsidR="008D551E" w:rsidRDefault="008D551E">
            <w:pPr>
              <w:spacing w:after="0" w:line="240" w:lineRule="auto"/>
              <w:jc w:val="right"/>
              <w:rPr>
                <w:ins w:id="659" w:author="HP hp" w:date="2023-11-28T21:12:00Z"/>
                <w:rFonts w:ascii="Calibri" w:eastAsia="Times New Roman" w:hAnsi="Calibri" w:cs="Calibri"/>
                <w:color w:val="000000"/>
                <w:lang w:val="en-IN" w:eastAsia="en-IN"/>
              </w:rPr>
            </w:pPr>
            <w:ins w:id="660" w:author="HP hp" w:date="2023-11-28T21:12:00Z">
              <w:r>
                <w:rPr>
                  <w:rFonts w:ascii="Calibri" w:eastAsia="Times New Roman" w:hAnsi="Calibri" w:cs="Calibri"/>
                  <w:color w:val="000000"/>
                  <w:lang w:val="en-IN" w:eastAsia="en-IN"/>
                </w:rPr>
                <w:t>3.</w:t>
              </w:r>
              <w:r w:rsidR="003E541E">
                <w:rPr>
                  <w:rFonts w:ascii="Calibri" w:eastAsia="Times New Roman" w:hAnsi="Calibri" w:cs="Calibri"/>
                  <w:color w:val="000000"/>
                  <w:lang w:val="en-IN" w:eastAsia="en-IN"/>
                </w:rPr>
                <w:t>695</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62BE3500" w14:textId="77777777" w:rsidR="008D551E" w:rsidRDefault="008D551E">
            <w:pPr>
              <w:spacing w:after="0" w:line="240" w:lineRule="auto"/>
              <w:jc w:val="right"/>
              <w:rPr>
                <w:ins w:id="661" w:author="HP hp" w:date="2023-11-28T21:12:00Z"/>
                <w:rFonts w:ascii="Calibri" w:eastAsia="Times New Roman" w:hAnsi="Calibri" w:cs="Calibri"/>
                <w:color w:val="000000"/>
                <w:lang w:val="en-IN" w:eastAsia="en-IN"/>
              </w:rPr>
            </w:pPr>
            <w:ins w:id="662" w:author="HP hp" w:date="2023-11-28T21:12:00Z">
              <w:r>
                <w:rPr>
                  <w:rFonts w:ascii="Calibri" w:eastAsia="Times New Roman" w:hAnsi="Calibri" w:cs="Calibri"/>
                  <w:color w:val="000000"/>
                  <w:lang w:val="en-IN" w:eastAsia="en-IN"/>
                </w:rPr>
                <w:t>3.325</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36042B8D" w14:textId="77777777" w:rsidR="008D551E" w:rsidRDefault="008D551E">
            <w:pPr>
              <w:spacing w:after="0" w:line="240" w:lineRule="auto"/>
              <w:jc w:val="right"/>
              <w:rPr>
                <w:ins w:id="663" w:author="HP hp" w:date="2023-11-28T21:12:00Z"/>
                <w:rFonts w:ascii="Calibri" w:eastAsia="Times New Roman" w:hAnsi="Calibri" w:cs="Calibri"/>
                <w:color w:val="000000"/>
                <w:lang w:val="en-IN" w:eastAsia="en-IN"/>
              </w:rPr>
            </w:pPr>
            <w:ins w:id="664" w:author="HP hp" w:date="2023-11-28T21:12:00Z">
              <w:r>
                <w:rPr>
                  <w:rFonts w:ascii="Calibri" w:eastAsia="Times New Roman" w:hAnsi="Calibri" w:cs="Calibri"/>
                  <w:color w:val="000000"/>
                  <w:lang w:val="en-IN" w:eastAsia="en-IN"/>
                </w:rPr>
                <w:t>17.71</w:t>
              </w:r>
            </w:ins>
          </w:p>
        </w:tc>
      </w:tr>
      <w:tr w:rsidR="008D551E" w14:paraId="44CEB9B0" w14:textId="77777777" w:rsidTr="008D551E">
        <w:trPr>
          <w:trHeight w:val="288"/>
          <w:ins w:id="665" w:author="HP hp" w:date="2023-11-28T21:12:00Z"/>
        </w:trPr>
        <w:tc>
          <w:tcPr>
            <w:tcW w:w="1820"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0F9D984E" w14:textId="77777777" w:rsidR="008D551E" w:rsidRDefault="008D551E">
            <w:pPr>
              <w:spacing w:after="0" w:line="240" w:lineRule="auto"/>
              <w:rPr>
                <w:ins w:id="666" w:author="HP hp" w:date="2023-11-28T21:12:00Z"/>
                <w:rFonts w:ascii="Bookman Old Style" w:eastAsia="Times New Roman" w:hAnsi="Bookman Old Style" w:cs="Calibri"/>
                <w:b/>
                <w:bCs/>
                <w:color w:val="000000"/>
                <w:lang w:val="en-IN" w:eastAsia="en-IN"/>
              </w:rPr>
            </w:pPr>
            <w:ins w:id="667" w:author="HP hp" w:date="2023-11-28T21:12:00Z">
              <w:r>
                <w:rPr>
                  <w:rFonts w:ascii="Bookman Old Style" w:eastAsia="Times New Roman" w:hAnsi="Bookman Old Style" w:cs="Calibri"/>
                  <w:b/>
                  <w:bCs/>
                  <w:color w:val="000000"/>
                  <w:lang w:val="en-IN" w:eastAsia="en-IN"/>
                </w:rPr>
                <w:t>Mode</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2BE89705" w14:textId="77777777" w:rsidR="008D551E" w:rsidRDefault="008D551E">
            <w:pPr>
              <w:spacing w:after="0" w:line="240" w:lineRule="auto"/>
              <w:jc w:val="right"/>
              <w:rPr>
                <w:ins w:id="668" w:author="HP hp" w:date="2023-11-28T21:12:00Z"/>
                <w:rFonts w:ascii="Calibri" w:eastAsia="Times New Roman" w:hAnsi="Calibri" w:cs="Calibri"/>
                <w:color w:val="000000"/>
                <w:lang w:val="en-IN" w:eastAsia="en-IN"/>
              </w:rPr>
            </w:pPr>
            <w:ins w:id="669" w:author="HP hp" w:date="2023-11-28T21:12:00Z">
              <w:r>
                <w:rPr>
                  <w:rFonts w:ascii="Calibri" w:eastAsia="Times New Roman" w:hAnsi="Calibri" w:cs="Calibri"/>
                  <w:color w:val="000000"/>
                  <w:lang w:val="en-IN" w:eastAsia="en-IN"/>
                </w:rPr>
                <w:t>3.92</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14F65484" w14:textId="77777777" w:rsidR="008D551E" w:rsidRDefault="008D551E">
            <w:pPr>
              <w:spacing w:after="0" w:line="240" w:lineRule="auto"/>
              <w:jc w:val="right"/>
              <w:rPr>
                <w:ins w:id="670" w:author="HP hp" w:date="2023-11-28T21:12:00Z"/>
                <w:rFonts w:ascii="Calibri" w:eastAsia="Times New Roman" w:hAnsi="Calibri" w:cs="Calibri"/>
                <w:color w:val="000000"/>
                <w:lang w:val="en-IN" w:eastAsia="en-IN"/>
              </w:rPr>
            </w:pPr>
            <w:ins w:id="671" w:author="HP hp" w:date="2023-11-28T21:12:00Z">
              <w:r>
                <w:rPr>
                  <w:rFonts w:ascii="Calibri" w:eastAsia="Times New Roman" w:hAnsi="Calibri" w:cs="Calibri"/>
                  <w:color w:val="000000"/>
                  <w:lang w:val="en-IN" w:eastAsia="en-IN"/>
                </w:rPr>
                <w:t>3.44</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4914FA2F" w14:textId="77777777" w:rsidR="008D551E" w:rsidRDefault="008D551E">
            <w:pPr>
              <w:spacing w:after="0" w:line="240" w:lineRule="auto"/>
              <w:jc w:val="right"/>
              <w:rPr>
                <w:ins w:id="672" w:author="HP hp" w:date="2023-11-28T21:12:00Z"/>
                <w:rFonts w:ascii="Calibri" w:eastAsia="Times New Roman" w:hAnsi="Calibri" w:cs="Calibri"/>
                <w:color w:val="000000"/>
                <w:lang w:val="en-IN" w:eastAsia="en-IN"/>
              </w:rPr>
            </w:pPr>
            <w:ins w:id="673" w:author="HP hp" w:date="2023-11-28T21:12:00Z">
              <w:r>
                <w:rPr>
                  <w:rFonts w:ascii="Calibri" w:eastAsia="Times New Roman" w:hAnsi="Calibri" w:cs="Calibri"/>
                  <w:color w:val="000000"/>
                  <w:lang w:val="en-IN" w:eastAsia="en-IN"/>
                </w:rPr>
                <w:t>17.02</w:t>
              </w:r>
            </w:ins>
          </w:p>
        </w:tc>
      </w:tr>
      <w:tr w:rsidR="008D551E" w14:paraId="12E5AF0D" w14:textId="77777777" w:rsidTr="008D551E">
        <w:trPr>
          <w:trHeight w:val="288"/>
          <w:ins w:id="674" w:author="HP hp" w:date="2023-11-28T21:12:00Z"/>
        </w:trPr>
        <w:tc>
          <w:tcPr>
            <w:tcW w:w="1820" w:type="dxa"/>
            <w:tcBorders>
              <w:top w:val="single" w:sz="4" w:space="0" w:color="70AD47"/>
              <w:left w:val="single" w:sz="4" w:space="0" w:color="70AD47"/>
              <w:bottom w:val="single" w:sz="4" w:space="0" w:color="70AD47"/>
              <w:right w:val="single" w:sz="4" w:space="0" w:color="70AD47"/>
            </w:tcBorders>
            <w:noWrap/>
            <w:vAlign w:val="bottom"/>
            <w:hideMark/>
          </w:tcPr>
          <w:p w14:paraId="49B65BE5" w14:textId="77777777" w:rsidR="008D551E" w:rsidRDefault="008D551E">
            <w:pPr>
              <w:spacing w:after="0" w:line="240" w:lineRule="auto"/>
              <w:rPr>
                <w:ins w:id="675" w:author="HP hp" w:date="2023-11-28T21:12:00Z"/>
                <w:rFonts w:ascii="Bookman Old Style" w:eastAsia="Times New Roman" w:hAnsi="Bookman Old Style" w:cs="Calibri"/>
                <w:b/>
                <w:bCs/>
                <w:color w:val="000000"/>
                <w:lang w:val="en-IN" w:eastAsia="en-IN"/>
              </w:rPr>
            </w:pPr>
            <w:ins w:id="676" w:author="HP hp" w:date="2023-11-28T21:12:00Z">
              <w:r>
                <w:rPr>
                  <w:rFonts w:ascii="Bookman Old Style" w:eastAsia="Times New Roman" w:hAnsi="Bookman Old Style" w:cs="Calibri"/>
                  <w:b/>
                  <w:bCs/>
                  <w:color w:val="000000"/>
                  <w:lang w:val="en-IN" w:eastAsia="en-IN"/>
                </w:rPr>
                <w:t>Standard Deviation</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73F03A8D" w14:textId="77777777" w:rsidR="008D551E" w:rsidRDefault="008D551E">
            <w:pPr>
              <w:spacing w:after="0" w:line="240" w:lineRule="auto"/>
              <w:jc w:val="right"/>
              <w:rPr>
                <w:ins w:id="677" w:author="HP hp" w:date="2023-11-28T21:12:00Z"/>
                <w:rFonts w:ascii="Calibri" w:eastAsia="Times New Roman" w:hAnsi="Calibri" w:cs="Calibri"/>
                <w:color w:val="000000"/>
                <w:lang w:val="en-IN" w:eastAsia="en-IN"/>
              </w:rPr>
            </w:pPr>
            <w:ins w:id="678" w:author="HP hp" w:date="2023-11-28T21:12:00Z">
              <w:r>
                <w:rPr>
                  <w:rFonts w:ascii="Calibri" w:eastAsia="Times New Roman" w:hAnsi="Calibri" w:cs="Calibri"/>
                  <w:color w:val="000000"/>
                  <w:lang w:val="en-IN" w:eastAsia="en-IN"/>
                </w:rPr>
                <w:t>0.534679</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620335AC" w14:textId="77777777" w:rsidR="008D551E" w:rsidRDefault="008D551E">
            <w:pPr>
              <w:spacing w:after="0" w:line="240" w:lineRule="auto"/>
              <w:jc w:val="right"/>
              <w:rPr>
                <w:ins w:id="679" w:author="HP hp" w:date="2023-11-28T21:12:00Z"/>
                <w:rFonts w:ascii="Calibri" w:eastAsia="Times New Roman" w:hAnsi="Calibri" w:cs="Calibri"/>
                <w:color w:val="000000"/>
                <w:lang w:val="en-IN" w:eastAsia="en-IN"/>
              </w:rPr>
            </w:pPr>
            <w:ins w:id="680" w:author="HP hp" w:date="2023-11-28T21:12:00Z">
              <w:r>
                <w:rPr>
                  <w:rFonts w:ascii="Calibri" w:eastAsia="Times New Roman" w:hAnsi="Calibri" w:cs="Calibri"/>
                  <w:color w:val="000000"/>
                  <w:lang w:val="en-IN" w:eastAsia="en-IN"/>
                </w:rPr>
                <w:t>0.978457</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302EEA77" w14:textId="77777777" w:rsidR="008D551E" w:rsidRDefault="008D551E">
            <w:pPr>
              <w:spacing w:after="0" w:line="240" w:lineRule="auto"/>
              <w:jc w:val="right"/>
              <w:rPr>
                <w:ins w:id="681" w:author="HP hp" w:date="2023-11-28T21:12:00Z"/>
                <w:rFonts w:ascii="Calibri" w:eastAsia="Times New Roman" w:hAnsi="Calibri" w:cs="Calibri"/>
                <w:color w:val="000000"/>
                <w:lang w:val="en-IN" w:eastAsia="en-IN"/>
              </w:rPr>
            </w:pPr>
            <w:ins w:id="682" w:author="HP hp" w:date="2023-11-28T21:12:00Z">
              <w:r>
                <w:rPr>
                  <w:rFonts w:ascii="Calibri" w:eastAsia="Times New Roman" w:hAnsi="Calibri" w:cs="Calibri"/>
                  <w:color w:val="000000"/>
                  <w:lang w:val="en-IN" w:eastAsia="en-IN"/>
                </w:rPr>
                <w:t>1.786943</w:t>
              </w:r>
            </w:ins>
          </w:p>
        </w:tc>
      </w:tr>
      <w:tr w:rsidR="008D551E" w14:paraId="537D0C32" w14:textId="77777777" w:rsidTr="008D551E">
        <w:trPr>
          <w:trHeight w:val="288"/>
          <w:ins w:id="683" w:author="HP hp" w:date="2023-11-28T21:12:00Z"/>
        </w:trPr>
        <w:tc>
          <w:tcPr>
            <w:tcW w:w="1820"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107934B5" w14:textId="77777777" w:rsidR="008D551E" w:rsidRDefault="008D551E">
            <w:pPr>
              <w:spacing w:after="0" w:line="240" w:lineRule="auto"/>
              <w:rPr>
                <w:ins w:id="684" w:author="HP hp" w:date="2023-11-28T21:12:00Z"/>
                <w:rFonts w:ascii="Bookman Old Style" w:eastAsia="Times New Roman" w:hAnsi="Bookman Old Style" w:cs="Calibri"/>
                <w:b/>
                <w:bCs/>
                <w:color w:val="000000"/>
                <w:lang w:val="en-IN" w:eastAsia="en-IN"/>
              </w:rPr>
            </w:pPr>
            <w:ins w:id="685" w:author="HP hp" w:date="2023-11-28T21:12:00Z">
              <w:r>
                <w:rPr>
                  <w:rFonts w:ascii="Bookman Old Style" w:eastAsia="Times New Roman" w:hAnsi="Bookman Old Style" w:cs="Calibri"/>
                  <w:b/>
                  <w:bCs/>
                  <w:color w:val="000000"/>
                  <w:lang w:val="en-IN" w:eastAsia="en-IN"/>
                </w:rPr>
                <w:t>Variance</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14E7B2F6" w14:textId="77777777" w:rsidR="008D551E" w:rsidRDefault="008D551E">
            <w:pPr>
              <w:spacing w:after="0" w:line="240" w:lineRule="auto"/>
              <w:jc w:val="right"/>
              <w:rPr>
                <w:ins w:id="686" w:author="HP hp" w:date="2023-11-28T21:12:00Z"/>
                <w:rFonts w:ascii="Calibri" w:eastAsia="Times New Roman" w:hAnsi="Calibri" w:cs="Calibri"/>
                <w:color w:val="000000"/>
                <w:lang w:val="en-IN" w:eastAsia="en-IN"/>
              </w:rPr>
            </w:pPr>
            <w:ins w:id="687" w:author="HP hp" w:date="2023-11-28T21:12:00Z">
              <w:r>
                <w:rPr>
                  <w:rFonts w:ascii="Calibri" w:eastAsia="Times New Roman" w:hAnsi="Calibri" w:cs="Calibri"/>
                  <w:color w:val="000000"/>
                  <w:lang w:val="en-IN" w:eastAsia="en-IN"/>
                </w:rPr>
                <w:t>0.285881</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17C94B7B" w14:textId="77777777" w:rsidR="008D551E" w:rsidRDefault="008D551E">
            <w:pPr>
              <w:spacing w:after="0" w:line="240" w:lineRule="auto"/>
              <w:jc w:val="right"/>
              <w:rPr>
                <w:ins w:id="688" w:author="HP hp" w:date="2023-11-28T21:12:00Z"/>
                <w:rFonts w:ascii="Calibri" w:eastAsia="Times New Roman" w:hAnsi="Calibri" w:cs="Calibri"/>
                <w:color w:val="000000"/>
                <w:lang w:val="en-IN" w:eastAsia="en-IN"/>
              </w:rPr>
            </w:pPr>
            <w:ins w:id="689" w:author="HP hp" w:date="2023-11-28T21:12:00Z">
              <w:r>
                <w:rPr>
                  <w:rFonts w:ascii="Calibri" w:eastAsia="Times New Roman" w:hAnsi="Calibri" w:cs="Calibri"/>
                  <w:color w:val="000000"/>
                  <w:lang w:val="en-IN" w:eastAsia="en-IN"/>
                </w:rPr>
                <w:t>0.957379</w:t>
              </w:r>
            </w:ins>
          </w:p>
        </w:tc>
        <w:tc>
          <w:tcPr>
            <w:tcW w:w="1053" w:type="dxa"/>
            <w:tcBorders>
              <w:top w:val="single" w:sz="4" w:space="0" w:color="70AD47"/>
              <w:left w:val="single" w:sz="4" w:space="0" w:color="70AD47"/>
              <w:bottom w:val="single" w:sz="4" w:space="0" w:color="70AD47"/>
              <w:right w:val="single" w:sz="4" w:space="0" w:color="70AD47"/>
            </w:tcBorders>
            <w:shd w:val="clear" w:color="auto" w:fill="E2EFDA"/>
            <w:noWrap/>
            <w:vAlign w:val="bottom"/>
            <w:hideMark/>
          </w:tcPr>
          <w:p w14:paraId="2061656F" w14:textId="77777777" w:rsidR="008D551E" w:rsidRDefault="008D551E">
            <w:pPr>
              <w:spacing w:after="0" w:line="240" w:lineRule="auto"/>
              <w:jc w:val="right"/>
              <w:rPr>
                <w:ins w:id="690" w:author="HP hp" w:date="2023-11-28T21:12:00Z"/>
                <w:rFonts w:ascii="Calibri" w:eastAsia="Times New Roman" w:hAnsi="Calibri" w:cs="Calibri"/>
                <w:color w:val="000000"/>
                <w:lang w:val="en-IN" w:eastAsia="en-IN"/>
              </w:rPr>
            </w:pPr>
            <w:ins w:id="691" w:author="HP hp" w:date="2023-11-28T21:12:00Z">
              <w:r>
                <w:rPr>
                  <w:rFonts w:ascii="Calibri" w:eastAsia="Times New Roman" w:hAnsi="Calibri" w:cs="Calibri"/>
                  <w:color w:val="000000"/>
                  <w:lang w:val="en-IN" w:eastAsia="en-IN"/>
                </w:rPr>
                <w:t>3.193166</w:t>
              </w:r>
            </w:ins>
          </w:p>
        </w:tc>
      </w:tr>
      <w:tr w:rsidR="008D551E" w14:paraId="707907F1" w14:textId="77777777" w:rsidTr="008D551E">
        <w:trPr>
          <w:trHeight w:val="288"/>
          <w:ins w:id="692" w:author="HP hp" w:date="2023-11-28T21:12:00Z"/>
        </w:trPr>
        <w:tc>
          <w:tcPr>
            <w:tcW w:w="1820" w:type="dxa"/>
            <w:tcBorders>
              <w:top w:val="single" w:sz="4" w:space="0" w:color="70AD47"/>
              <w:left w:val="single" w:sz="4" w:space="0" w:color="70AD47"/>
              <w:bottom w:val="single" w:sz="4" w:space="0" w:color="70AD47"/>
              <w:right w:val="single" w:sz="4" w:space="0" w:color="70AD47"/>
            </w:tcBorders>
            <w:noWrap/>
            <w:vAlign w:val="bottom"/>
            <w:hideMark/>
          </w:tcPr>
          <w:p w14:paraId="7F49AED4" w14:textId="77777777" w:rsidR="008D551E" w:rsidRDefault="008D551E">
            <w:pPr>
              <w:spacing w:after="0" w:line="240" w:lineRule="auto"/>
              <w:rPr>
                <w:ins w:id="693" w:author="HP hp" w:date="2023-11-28T21:12:00Z"/>
                <w:rFonts w:ascii="Bookman Old Style" w:eastAsia="Times New Roman" w:hAnsi="Bookman Old Style" w:cs="Calibri"/>
                <w:b/>
                <w:bCs/>
                <w:color w:val="000000"/>
                <w:lang w:val="en-IN" w:eastAsia="en-IN"/>
              </w:rPr>
            </w:pPr>
            <w:ins w:id="694" w:author="HP hp" w:date="2023-11-28T21:12:00Z">
              <w:r>
                <w:rPr>
                  <w:rFonts w:ascii="Bookman Old Style" w:eastAsia="Times New Roman" w:hAnsi="Bookman Old Style" w:cs="Calibri"/>
                  <w:b/>
                  <w:bCs/>
                  <w:color w:val="000000"/>
                  <w:lang w:val="en-IN" w:eastAsia="en-IN"/>
                </w:rPr>
                <w:t>Range</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48C504F5" w14:textId="77777777" w:rsidR="008D551E" w:rsidRDefault="008D551E">
            <w:pPr>
              <w:spacing w:after="0" w:line="240" w:lineRule="auto"/>
              <w:jc w:val="right"/>
              <w:rPr>
                <w:ins w:id="695" w:author="HP hp" w:date="2023-11-28T21:12:00Z"/>
                <w:rFonts w:ascii="Calibri" w:eastAsia="Times New Roman" w:hAnsi="Calibri" w:cs="Calibri"/>
                <w:color w:val="000000"/>
                <w:lang w:val="en-IN" w:eastAsia="en-IN"/>
              </w:rPr>
            </w:pPr>
            <w:ins w:id="696" w:author="HP hp" w:date="2023-11-28T21:12:00Z">
              <w:r>
                <w:rPr>
                  <w:rFonts w:ascii="Calibri" w:eastAsia="Times New Roman" w:hAnsi="Calibri" w:cs="Calibri"/>
                  <w:color w:val="000000"/>
                  <w:lang w:val="en-IN" w:eastAsia="en-IN"/>
                </w:rPr>
                <w:t>2.17</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495C1447" w14:textId="77777777" w:rsidR="008D551E" w:rsidRDefault="008D551E">
            <w:pPr>
              <w:spacing w:after="0" w:line="240" w:lineRule="auto"/>
              <w:jc w:val="right"/>
              <w:rPr>
                <w:ins w:id="697" w:author="HP hp" w:date="2023-11-28T21:12:00Z"/>
                <w:rFonts w:ascii="Calibri" w:eastAsia="Times New Roman" w:hAnsi="Calibri" w:cs="Calibri"/>
                <w:color w:val="000000"/>
                <w:lang w:val="en-IN" w:eastAsia="en-IN"/>
              </w:rPr>
            </w:pPr>
            <w:ins w:id="698" w:author="HP hp" w:date="2023-11-28T21:12:00Z">
              <w:r>
                <w:rPr>
                  <w:rFonts w:ascii="Calibri" w:eastAsia="Times New Roman" w:hAnsi="Calibri" w:cs="Calibri"/>
                  <w:color w:val="000000"/>
                  <w:lang w:val="en-IN" w:eastAsia="en-IN"/>
                </w:rPr>
                <w:t>3.911</w:t>
              </w:r>
            </w:ins>
          </w:p>
        </w:tc>
        <w:tc>
          <w:tcPr>
            <w:tcW w:w="1053" w:type="dxa"/>
            <w:tcBorders>
              <w:top w:val="single" w:sz="4" w:space="0" w:color="70AD47"/>
              <w:left w:val="single" w:sz="4" w:space="0" w:color="70AD47"/>
              <w:bottom w:val="single" w:sz="4" w:space="0" w:color="70AD47"/>
              <w:right w:val="single" w:sz="4" w:space="0" w:color="70AD47"/>
            </w:tcBorders>
            <w:noWrap/>
            <w:vAlign w:val="bottom"/>
            <w:hideMark/>
          </w:tcPr>
          <w:p w14:paraId="6C82C97F" w14:textId="77777777" w:rsidR="008D551E" w:rsidRDefault="008D551E">
            <w:pPr>
              <w:spacing w:after="0" w:line="240" w:lineRule="auto"/>
              <w:jc w:val="right"/>
              <w:rPr>
                <w:ins w:id="699" w:author="HP hp" w:date="2023-11-28T21:12:00Z"/>
                <w:rFonts w:ascii="Calibri" w:eastAsia="Times New Roman" w:hAnsi="Calibri" w:cs="Calibri"/>
                <w:color w:val="000000"/>
                <w:lang w:val="en-IN" w:eastAsia="en-IN"/>
              </w:rPr>
            </w:pPr>
            <w:ins w:id="700" w:author="HP hp" w:date="2023-11-28T21:12:00Z">
              <w:r>
                <w:rPr>
                  <w:rFonts w:ascii="Calibri" w:eastAsia="Times New Roman" w:hAnsi="Calibri" w:cs="Calibri"/>
                  <w:color w:val="000000"/>
                  <w:lang w:val="en-IN" w:eastAsia="en-IN"/>
                </w:rPr>
                <w:t>8.4</w:t>
              </w:r>
            </w:ins>
          </w:p>
        </w:tc>
      </w:tr>
      <w:tr w:rsidR="008D551E" w14:paraId="26CBF2C0" w14:textId="77777777" w:rsidTr="008D551E">
        <w:trPr>
          <w:trHeight w:val="288"/>
          <w:ins w:id="701" w:author="HP hp" w:date="2023-11-28T21:12:00Z"/>
        </w:trPr>
        <w:tc>
          <w:tcPr>
            <w:tcW w:w="1820" w:type="dxa"/>
            <w:tcBorders>
              <w:top w:val="single" w:sz="4" w:space="0" w:color="70AD47"/>
              <w:left w:val="single" w:sz="4" w:space="0" w:color="70AD47"/>
              <w:bottom w:val="single" w:sz="4" w:space="0" w:color="70AD47"/>
              <w:right w:val="single" w:sz="4" w:space="0" w:color="70AD47"/>
            </w:tcBorders>
            <w:noWrap/>
            <w:vAlign w:val="bottom"/>
          </w:tcPr>
          <w:p w14:paraId="6E329DA9" w14:textId="77777777" w:rsidR="008D551E" w:rsidRDefault="008D551E">
            <w:pPr>
              <w:spacing w:after="0" w:line="240" w:lineRule="auto"/>
              <w:rPr>
                <w:ins w:id="702" w:author="HP hp" w:date="2023-11-28T21:12:00Z"/>
                <w:rFonts w:ascii="Bookman Old Style" w:eastAsia="Times New Roman" w:hAnsi="Bookman Old Style" w:cs="Calibri"/>
                <w:b/>
                <w:bCs/>
                <w:color w:val="000000"/>
                <w:lang w:val="en-IN" w:eastAsia="en-IN"/>
              </w:rPr>
            </w:pPr>
          </w:p>
        </w:tc>
        <w:tc>
          <w:tcPr>
            <w:tcW w:w="1053" w:type="dxa"/>
            <w:tcBorders>
              <w:top w:val="single" w:sz="4" w:space="0" w:color="70AD47"/>
              <w:left w:val="single" w:sz="4" w:space="0" w:color="70AD47"/>
              <w:bottom w:val="single" w:sz="4" w:space="0" w:color="70AD47"/>
              <w:right w:val="single" w:sz="4" w:space="0" w:color="70AD47"/>
            </w:tcBorders>
            <w:noWrap/>
            <w:vAlign w:val="bottom"/>
          </w:tcPr>
          <w:p w14:paraId="26D75901" w14:textId="77777777" w:rsidR="008D551E" w:rsidRDefault="008D551E">
            <w:pPr>
              <w:spacing w:after="0" w:line="240" w:lineRule="auto"/>
              <w:jc w:val="right"/>
              <w:rPr>
                <w:ins w:id="703" w:author="HP hp" w:date="2023-11-28T21:12:00Z"/>
                <w:rFonts w:ascii="Calibri" w:eastAsia="Times New Roman" w:hAnsi="Calibri" w:cs="Calibri"/>
                <w:color w:val="000000"/>
                <w:lang w:val="en-IN" w:eastAsia="en-IN"/>
              </w:rPr>
            </w:pPr>
          </w:p>
        </w:tc>
        <w:tc>
          <w:tcPr>
            <w:tcW w:w="1053" w:type="dxa"/>
            <w:tcBorders>
              <w:top w:val="single" w:sz="4" w:space="0" w:color="70AD47"/>
              <w:left w:val="single" w:sz="4" w:space="0" w:color="70AD47"/>
              <w:bottom w:val="single" w:sz="4" w:space="0" w:color="70AD47"/>
              <w:right w:val="single" w:sz="4" w:space="0" w:color="70AD47"/>
            </w:tcBorders>
            <w:noWrap/>
            <w:vAlign w:val="bottom"/>
          </w:tcPr>
          <w:p w14:paraId="2E7E318A" w14:textId="77777777" w:rsidR="008D551E" w:rsidRDefault="008D551E">
            <w:pPr>
              <w:spacing w:after="0" w:line="240" w:lineRule="auto"/>
              <w:jc w:val="right"/>
              <w:rPr>
                <w:ins w:id="704" w:author="HP hp" w:date="2023-11-28T21:12:00Z"/>
                <w:rFonts w:ascii="Calibri" w:eastAsia="Times New Roman" w:hAnsi="Calibri" w:cs="Calibri"/>
                <w:color w:val="000000"/>
                <w:lang w:val="en-IN" w:eastAsia="en-IN"/>
              </w:rPr>
            </w:pPr>
          </w:p>
        </w:tc>
        <w:tc>
          <w:tcPr>
            <w:tcW w:w="1053" w:type="dxa"/>
            <w:tcBorders>
              <w:top w:val="single" w:sz="4" w:space="0" w:color="70AD47"/>
              <w:left w:val="single" w:sz="4" w:space="0" w:color="70AD47"/>
              <w:bottom w:val="single" w:sz="4" w:space="0" w:color="70AD47"/>
              <w:right w:val="single" w:sz="4" w:space="0" w:color="70AD47"/>
            </w:tcBorders>
            <w:noWrap/>
            <w:vAlign w:val="bottom"/>
          </w:tcPr>
          <w:p w14:paraId="3A3F3B1F" w14:textId="77777777" w:rsidR="008D551E" w:rsidRDefault="008D551E">
            <w:pPr>
              <w:spacing w:after="0" w:line="240" w:lineRule="auto"/>
              <w:jc w:val="right"/>
              <w:rPr>
                <w:ins w:id="705" w:author="HP hp" w:date="2023-11-28T21:12:00Z"/>
                <w:rFonts w:ascii="Calibri" w:eastAsia="Times New Roman" w:hAnsi="Calibri" w:cs="Calibri"/>
                <w:color w:val="000000"/>
                <w:lang w:val="en-IN" w:eastAsia="en-IN"/>
              </w:rPr>
            </w:pPr>
          </w:p>
        </w:tc>
      </w:tr>
      <w:tr w:rsidR="008D551E" w14:paraId="71B9192A" w14:textId="77777777" w:rsidTr="008D551E">
        <w:trPr>
          <w:trHeight w:val="50"/>
          <w:ins w:id="706" w:author="HP hp" w:date="2023-11-28T21:12:00Z"/>
        </w:trPr>
        <w:tc>
          <w:tcPr>
            <w:tcW w:w="1820" w:type="dxa"/>
            <w:tcBorders>
              <w:top w:val="single" w:sz="4" w:space="0" w:color="70AD47"/>
              <w:left w:val="single" w:sz="4" w:space="0" w:color="70AD47"/>
              <w:bottom w:val="single" w:sz="4" w:space="0" w:color="70AD47"/>
              <w:right w:val="single" w:sz="4" w:space="0" w:color="70AD47"/>
            </w:tcBorders>
            <w:noWrap/>
            <w:vAlign w:val="bottom"/>
          </w:tcPr>
          <w:p w14:paraId="792C6519" w14:textId="77777777" w:rsidR="008D551E" w:rsidRDefault="008D551E">
            <w:pPr>
              <w:spacing w:after="0" w:line="240" w:lineRule="auto"/>
              <w:rPr>
                <w:ins w:id="707" w:author="HP hp" w:date="2023-11-28T21:12:00Z"/>
                <w:rFonts w:ascii="Bookman Old Style" w:eastAsia="Times New Roman" w:hAnsi="Bookman Old Style" w:cs="Calibri"/>
                <w:b/>
                <w:bCs/>
                <w:color w:val="000000"/>
                <w:lang w:val="en-IN" w:eastAsia="en-IN"/>
              </w:rPr>
            </w:pPr>
          </w:p>
        </w:tc>
        <w:tc>
          <w:tcPr>
            <w:tcW w:w="1053" w:type="dxa"/>
            <w:tcBorders>
              <w:top w:val="single" w:sz="4" w:space="0" w:color="70AD47"/>
              <w:left w:val="single" w:sz="4" w:space="0" w:color="70AD47"/>
              <w:bottom w:val="single" w:sz="4" w:space="0" w:color="70AD47"/>
              <w:right w:val="single" w:sz="4" w:space="0" w:color="70AD47"/>
            </w:tcBorders>
            <w:noWrap/>
            <w:vAlign w:val="bottom"/>
          </w:tcPr>
          <w:p w14:paraId="372F5683" w14:textId="77777777" w:rsidR="008D551E" w:rsidRDefault="008D551E">
            <w:pPr>
              <w:spacing w:after="0" w:line="240" w:lineRule="auto"/>
              <w:jc w:val="right"/>
              <w:rPr>
                <w:ins w:id="708" w:author="HP hp" w:date="2023-11-28T21:12:00Z"/>
                <w:rFonts w:ascii="Calibri" w:eastAsia="Times New Roman" w:hAnsi="Calibri" w:cs="Calibri"/>
                <w:color w:val="000000"/>
                <w:lang w:val="en-IN" w:eastAsia="en-IN"/>
              </w:rPr>
            </w:pPr>
          </w:p>
        </w:tc>
        <w:tc>
          <w:tcPr>
            <w:tcW w:w="1053" w:type="dxa"/>
            <w:tcBorders>
              <w:top w:val="single" w:sz="4" w:space="0" w:color="70AD47"/>
              <w:left w:val="single" w:sz="4" w:space="0" w:color="70AD47"/>
              <w:bottom w:val="single" w:sz="4" w:space="0" w:color="70AD47"/>
              <w:right w:val="single" w:sz="4" w:space="0" w:color="70AD47"/>
            </w:tcBorders>
            <w:noWrap/>
            <w:vAlign w:val="bottom"/>
          </w:tcPr>
          <w:p w14:paraId="2E169EC1" w14:textId="77777777" w:rsidR="008D551E" w:rsidRDefault="008D551E">
            <w:pPr>
              <w:spacing w:after="0" w:line="240" w:lineRule="auto"/>
              <w:jc w:val="right"/>
              <w:rPr>
                <w:ins w:id="709" w:author="HP hp" w:date="2023-11-28T21:12:00Z"/>
                <w:rFonts w:ascii="Calibri" w:eastAsia="Times New Roman" w:hAnsi="Calibri" w:cs="Calibri"/>
                <w:color w:val="000000"/>
                <w:lang w:val="en-IN" w:eastAsia="en-IN"/>
              </w:rPr>
            </w:pPr>
          </w:p>
        </w:tc>
        <w:tc>
          <w:tcPr>
            <w:tcW w:w="1053" w:type="dxa"/>
            <w:tcBorders>
              <w:top w:val="single" w:sz="4" w:space="0" w:color="70AD47"/>
              <w:left w:val="single" w:sz="4" w:space="0" w:color="70AD47"/>
              <w:bottom w:val="single" w:sz="4" w:space="0" w:color="70AD47"/>
              <w:right w:val="single" w:sz="4" w:space="0" w:color="70AD47"/>
            </w:tcBorders>
            <w:noWrap/>
            <w:vAlign w:val="bottom"/>
          </w:tcPr>
          <w:p w14:paraId="34D530AC" w14:textId="77777777" w:rsidR="008D551E" w:rsidRDefault="008D551E">
            <w:pPr>
              <w:spacing w:after="0" w:line="240" w:lineRule="auto"/>
              <w:jc w:val="right"/>
              <w:rPr>
                <w:ins w:id="710" w:author="HP hp" w:date="2023-11-28T21:12:00Z"/>
                <w:rFonts w:ascii="Calibri" w:eastAsia="Times New Roman" w:hAnsi="Calibri" w:cs="Calibri"/>
                <w:color w:val="000000"/>
                <w:lang w:val="en-IN" w:eastAsia="en-IN"/>
              </w:rPr>
            </w:pPr>
          </w:p>
        </w:tc>
      </w:tr>
      <w:tr w:rsidR="008D551E" w14:paraId="1839DCCF" w14:textId="77777777" w:rsidTr="008D551E">
        <w:trPr>
          <w:trHeight w:val="50"/>
          <w:ins w:id="711" w:author="HP hp" w:date="2023-11-28T21:12:00Z"/>
        </w:trPr>
        <w:tc>
          <w:tcPr>
            <w:tcW w:w="1820" w:type="dxa"/>
            <w:tcBorders>
              <w:top w:val="single" w:sz="4" w:space="0" w:color="70AD47"/>
              <w:left w:val="single" w:sz="4" w:space="0" w:color="70AD47"/>
              <w:bottom w:val="single" w:sz="4" w:space="0" w:color="70AD47"/>
              <w:right w:val="single" w:sz="4" w:space="0" w:color="70AD47"/>
            </w:tcBorders>
            <w:noWrap/>
            <w:vAlign w:val="bottom"/>
          </w:tcPr>
          <w:p w14:paraId="65074290" w14:textId="77777777" w:rsidR="008D551E" w:rsidRDefault="008D551E">
            <w:pPr>
              <w:spacing w:after="0" w:line="240" w:lineRule="auto"/>
              <w:rPr>
                <w:ins w:id="712" w:author="HP hp" w:date="2023-11-28T21:12:00Z"/>
                <w:rFonts w:ascii="Bookman Old Style" w:eastAsia="Times New Roman" w:hAnsi="Bookman Old Style" w:cs="Calibri"/>
                <w:b/>
                <w:bCs/>
                <w:color w:val="000000"/>
                <w:lang w:val="en-IN" w:eastAsia="en-IN"/>
              </w:rPr>
            </w:pPr>
          </w:p>
        </w:tc>
        <w:tc>
          <w:tcPr>
            <w:tcW w:w="1053" w:type="dxa"/>
            <w:tcBorders>
              <w:top w:val="single" w:sz="4" w:space="0" w:color="70AD47"/>
              <w:left w:val="single" w:sz="4" w:space="0" w:color="70AD47"/>
              <w:bottom w:val="single" w:sz="4" w:space="0" w:color="70AD47"/>
              <w:right w:val="single" w:sz="4" w:space="0" w:color="70AD47"/>
            </w:tcBorders>
            <w:noWrap/>
            <w:vAlign w:val="bottom"/>
          </w:tcPr>
          <w:p w14:paraId="62917423" w14:textId="77777777" w:rsidR="008D551E" w:rsidRDefault="008D551E">
            <w:pPr>
              <w:spacing w:after="0" w:line="240" w:lineRule="auto"/>
              <w:jc w:val="right"/>
              <w:rPr>
                <w:ins w:id="713" w:author="HP hp" w:date="2023-11-28T21:12:00Z"/>
                <w:rFonts w:ascii="Calibri" w:eastAsia="Times New Roman" w:hAnsi="Calibri" w:cs="Calibri"/>
                <w:color w:val="000000"/>
                <w:lang w:val="en-IN" w:eastAsia="en-IN"/>
              </w:rPr>
            </w:pPr>
          </w:p>
        </w:tc>
        <w:tc>
          <w:tcPr>
            <w:tcW w:w="1053" w:type="dxa"/>
            <w:tcBorders>
              <w:top w:val="single" w:sz="4" w:space="0" w:color="70AD47"/>
              <w:left w:val="single" w:sz="4" w:space="0" w:color="70AD47"/>
              <w:bottom w:val="single" w:sz="4" w:space="0" w:color="70AD47"/>
              <w:right w:val="single" w:sz="4" w:space="0" w:color="70AD47"/>
            </w:tcBorders>
            <w:noWrap/>
            <w:vAlign w:val="bottom"/>
          </w:tcPr>
          <w:p w14:paraId="01215D27" w14:textId="77777777" w:rsidR="008D551E" w:rsidRDefault="008D551E">
            <w:pPr>
              <w:spacing w:after="0" w:line="240" w:lineRule="auto"/>
              <w:jc w:val="right"/>
              <w:rPr>
                <w:ins w:id="714" w:author="HP hp" w:date="2023-11-28T21:12:00Z"/>
                <w:rFonts w:ascii="Calibri" w:eastAsia="Times New Roman" w:hAnsi="Calibri" w:cs="Calibri"/>
                <w:color w:val="000000"/>
                <w:lang w:val="en-IN" w:eastAsia="en-IN"/>
              </w:rPr>
            </w:pPr>
          </w:p>
        </w:tc>
        <w:tc>
          <w:tcPr>
            <w:tcW w:w="1053" w:type="dxa"/>
            <w:tcBorders>
              <w:top w:val="single" w:sz="4" w:space="0" w:color="70AD47"/>
              <w:left w:val="single" w:sz="4" w:space="0" w:color="70AD47"/>
              <w:bottom w:val="single" w:sz="4" w:space="0" w:color="70AD47"/>
              <w:right w:val="single" w:sz="4" w:space="0" w:color="70AD47"/>
            </w:tcBorders>
            <w:noWrap/>
            <w:vAlign w:val="bottom"/>
          </w:tcPr>
          <w:p w14:paraId="77FF4CFF" w14:textId="77777777" w:rsidR="008D551E" w:rsidRDefault="008D551E">
            <w:pPr>
              <w:spacing w:after="0" w:line="240" w:lineRule="auto"/>
              <w:jc w:val="right"/>
              <w:rPr>
                <w:ins w:id="715" w:author="HP hp" w:date="2023-11-28T21:12:00Z"/>
                <w:rFonts w:ascii="Calibri" w:eastAsia="Times New Roman" w:hAnsi="Calibri" w:cs="Calibri"/>
                <w:color w:val="000000"/>
                <w:lang w:val="en-IN" w:eastAsia="en-IN"/>
              </w:rPr>
            </w:pPr>
          </w:p>
        </w:tc>
      </w:tr>
    </w:tbl>
    <w:p w14:paraId="7ED8AE1D" w14:textId="77777777" w:rsidR="008D551E" w:rsidRDefault="008D551E" w:rsidP="008D551E">
      <w:pPr>
        <w:rPr>
          <w:ins w:id="716" w:author="HP hp" w:date="2023-11-28T21:12:00Z"/>
          <w:b/>
          <w:bCs/>
          <w:sz w:val="28"/>
          <w:szCs w:val="28"/>
        </w:rPr>
      </w:pPr>
    </w:p>
    <w:p w14:paraId="1FAA93DA" w14:textId="3267ABAA" w:rsidR="00E73621" w:rsidRDefault="00E73621" w:rsidP="008D551E">
      <w:pPr>
        <w:rPr>
          <w:ins w:id="717" w:author="HP hp" w:date="2023-11-28T21:12:00Z"/>
          <w:b/>
          <w:bCs/>
          <w:sz w:val="28"/>
          <w:szCs w:val="28"/>
        </w:rPr>
      </w:pPr>
      <w:ins w:id="718" w:author="HP hp" w:date="2023-11-28T21:12:00Z">
        <w:r>
          <w:rPr>
            <w:noProof/>
          </w:rPr>
          <w:lastRenderedPageBreak/>
          <w:drawing>
            <wp:inline distT="0" distB="0" distL="0" distR="0" wp14:anchorId="4E316E8D" wp14:editId="210DEFE3">
              <wp:extent cx="5524500" cy="2882656"/>
              <wp:effectExtent l="0" t="0" r="0" b="0"/>
              <wp:docPr id="194283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37264" name=""/>
                      <pic:cNvPicPr/>
                    </pic:nvPicPr>
                    <pic:blipFill>
                      <a:blip r:embed="rId9"/>
                      <a:stretch>
                        <a:fillRect/>
                      </a:stretch>
                    </pic:blipFill>
                    <pic:spPr>
                      <a:xfrm>
                        <a:off x="0" y="0"/>
                        <a:ext cx="5556630" cy="2899421"/>
                      </a:xfrm>
                      <a:prstGeom prst="rect">
                        <a:avLst/>
                      </a:prstGeom>
                    </pic:spPr>
                  </pic:pic>
                </a:graphicData>
              </a:graphic>
            </wp:inline>
          </w:drawing>
        </w:r>
      </w:ins>
    </w:p>
    <w:p w14:paraId="27131428" w14:textId="26208431" w:rsidR="00E73621" w:rsidRDefault="00E73621" w:rsidP="008D551E">
      <w:pPr>
        <w:rPr>
          <w:ins w:id="719" w:author="HP hp" w:date="2023-11-28T21:12:00Z"/>
          <w:b/>
          <w:bCs/>
          <w:sz w:val="28"/>
          <w:szCs w:val="28"/>
        </w:rPr>
      </w:pPr>
      <w:ins w:id="720" w:author="HP hp" w:date="2023-11-28T21:12:00Z">
        <w:r>
          <w:rPr>
            <w:noProof/>
          </w:rPr>
          <w:drawing>
            <wp:inline distT="0" distB="0" distL="0" distR="0" wp14:anchorId="487C1FCC" wp14:editId="2DB0E92F">
              <wp:extent cx="5494020" cy="3085104"/>
              <wp:effectExtent l="0" t="0" r="0" b="1270"/>
              <wp:docPr id="1505195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95905" name=""/>
                      <pic:cNvPicPr/>
                    </pic:nvPicPr>
                    <pic:blipFill>
                      <a:blip r:embed="rId10"/>
                      <a:stretch>
                        <a:fillRect/>
                      </a:stretch>
                    </pic:blipFill>
                    <pic:spPr>
                      <a:xfrm>
                        <a:off x="0" y="0"/>
                        <a:ext cx="5512325" cy="3095383"/>
                      </a:xfrm>
                      <a:prstGeom prst="rect">
                        <a:avLst/>
                      </a:prstGeom>
                    </pic:spPr>
                  </pic:pic>
                </a:graphicData>
              </a:graphic>
            </wp:inline>
          </w:drawing>
        </w:r>
      </w:ins>
    </w:p>
    <w:p w14:paraId="47CFEDDC" w14:textId="44487C97" w:rsidR="00E73621" w:rsidRDefault="00E73621" w:rsidP="008D551E">
      <w:pPr>
        <w:rPr>
          <w:ins w:id="721" w:author="HP hp" w:date="2023-11-28T21:12:00Z"/>
          <w:b/>
          <w:bCs/>
          <w:sz w:val="28"/>
          <w:szCs w:val="28"/>
        </w:rPr>
      </w:pPr>
      <w:ins w:id="722" w:author="HP hp" w:date="2023-11-28T21:12:00Z">
        <w:r>
          <w:rPr>
            <w:noProof/>
          </w:rPr>
          <w:lastRenderedPageBreak/>
          <w:drawing>
            <wp:inline distT="0" distB="0" distL="0" distR="0" wp14:anchorId="2BE08A71" wp14:editId="4494A689">
              <wp:extent cx="5417820" cy="3012215"/>
              <wp:effectExtent l="0" t="0" r="0" b="0"/>
              <wp:docPr id="79582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829740" name=""/>
                      <pic:cNvPicPr/>
                    </pic:nvPicPr>
                    <pic:blipFill>
                      <a:blip r:embed="rId11"/>
                      <a:stretch>
                        <a:fillRect/>
                      </a:stretch>
                    </pic:blipFill>
                    <pic:spPr>
                      <a:xfrm>
                        <a:off x="0" y="0"/>
                        <a:ext cx="5431398" cy="3019764"/>
                      </a:xfrm>
                      <a:prstGeom prst="rect">
                        <a:avLst/>
                      </a:prstGeom>
                    </pic:spPr>
                  </pic:pic>
                </a:graphicData>
              </a:graphic>
            </wp:inline>
          </w:drawing>
        </w:r>
      </w:ins>
    </w:p>
    <w:p w14:paraId="46BE6548" w14:textId="77777777" w:rsidR="003E541E" w:rsidRDefault="003E541E" w:rsidP="003E541E">
      <w:pPr>
        <w:rPr>
          <w:ins w:id="723" w:author="HP hp" w:date="2023-11-28T21:12:00Z"/>
          <w:b/>
          <w:bCs/>
          <w:sz w:val="28"/>
          <w:szCs w:val="28"/>
        </w:rPr>
      </w:pPr>
      <w:ins w:id="724" w:author="HP hp" w:date="2023-11-28T21:12:00Z">
        <w:r>
          <w:rPr>
            <w:b/>
            <w:bCs/>
            <w:sz w:val="28"/>
            <w:szCs w:val="28"/>
          </w:rPr>
          <w:t xml:space="preserve">   Inference:</w:t>
        </w:r>
      </w:ins>
    </w:p>
    <w:p w14:paraId="11404723" w14:textId="33A4305E" w:rsidR="003E541E" w:rsidRDefault="003E541E" w:rsidP="003E541E">
      <w:pPr>
        <w:rPr>
          <w:ins w:id="725" w:author="HP hp" w:date="2023-11-28T21:12:00Z"/>
          <w:sz w:val="28"/>
          <w:szCs w:val="28"/>
        </w:rPr>
      </w:pPr>
      <w:ins w:id="726" w:author="HP hp" w:date="2023-11-28T21:12:00Z">
        <w:r>
          <w:rPr>
            <w:b/>
            <w:bCs/>
            <w:sz w:val="28"/>
            <w:szCs w:val="28"/>
          </w:rPr>
          <w:t>1)</w:t>
        </w:r>
        <w:r>
          <w:rPr>
            <w:sz w:val="28"/>
            <w:szCs w:val="28"/>
          </w:rPr>
          <w:t xml:space="preserve">The average value of the “Points” column is approximately </w:t>
        </w:r>
        <w:r w:rsidR="000E1661">
          <w:rPr>
            <w:sz w:val="28"/>
            <w:szCs w:val="28"/>
          </w:rPr>
          <w:t>3.596</w:t>
        </w:r>
        <w:r>
          <w:rPr>
            <w:sz w:val="28"/>
            <w:szCs w:val="28"/>
          </w:rPr>
          <w:t xml:space="preserve">. </w:t>
        </w:r>
      </w:ins>
    </w:p>
    <w:p w14:paraId="69F5C43B" w14:textId="2DD67031" w:rsidR="003E541E" w:rsidRDefault="003E541E" w:rsidP="003E541E">
      <w:pPr>
        <w:rPr>
          <w:ins w:id="727" w:author="HP hp" w:date="2023-11-28T21:12:00Z"/>
          <w:sz w:val="28"/>
          <w:szCs w:val="28"/>
        </w:rPr>
      </w:pPr>
      <w:ins w:id="728" w:author="HP hp" w:date="2023-11-28T21:12:00Z">
        <w:r>
          <w:rPr>
            <w:sz w:val="28"/>
            <w:szCs w:val="28"/>
          </w:rPr>
          <w:t xml:space="preserve">                                                   “Score” column is approximately 3.</w:t>
        </w:r>
        <w:r w:rsidR="000E1661">
          <w:rPr>
            <w:sz w:val="28"/>
            <w:szCs w:val="28"/>
          </w:rPr>
          <w:t>217</w:t>
        </w:r>
        <w:r>
          <w:rPr>
            <w:sz w:val="28"/>
            <w:szCs w:val="28"/>
          </w:rPr>
          <w:t>.</w:t>
        </w:r>
      </w:ins>
    </w:p>
    <w:p w14:paraId="14760652" w14:textId="5A461965" w:rsidR="003E541E" w:rsidRDefault="003E541E" w:rsidP="003E541E">
      <w:pPr>
        <w:rPr>
          <w:ins w:id="729" w:author="HP hp" w:date="2023-11-28T21:12:00Z"/>
          <w:sz w:val="28"/>
          <w:szCs w:val="28"/>
        </w:rPr>
      </w:pPr>
      <w:ins w:id="730" w:author="HP hp" w:date="2023-11-28T21:12:00Z">
        <w:r>
          <w:rPr>
            <w:sz w:val="28"/>
            <w:szCs w:val="28"/>
          </w:rPr>
          <w:t xml:space="preserve">                                                   “Weigh” column is approximately 1</w:t>
        </w:r>
        <w:r w:rsidR="000E1661">
          <w:rPr>
            <w:sz w:val="28"/>
            <w:szCs w:val="28"/>
          </w:rPr>
          <w:t>7</w:t>
        </w:r>
        <w:r>
          <w:rPr>
            <w:sz w:val="28"/>
            <w:szCs w:val="28"/>
          </w:rPr>
          <w:t>.</w:t>
        </w:r>
        <w:r w:rsidR="000E1661">
          <w:rPr>
            <w:sz w:val="28"/>
            <w:szCs w:val="28"/>
          </w:rPr>
          <w:t>848</w:t>
        </w:r>
        <w:r>
          <w:rPr>
            <w:sz w:val="28"/>
            <w:szCs w:val="28"/>
          </w:rPr>
          <w:t>.</w:t>
        </w:r>
      </w:ins>
    </w:p>
    <w:p w14:paraId="0EDD2712" w14:textId="7C500CDD" w:rsidR="003E541E" w:rsidRDefault="003E541E" w:rsidP="003E541E">
      <w:pPr>
        <w:rPr>
          <w:ins w:id="731" w:author="HP hp" w:date="2023-11-28T21:12:00Z"/>
          <w:sz w:val="28"/>
          <w:szCs w:val="28"/>
        </w:rPr>
      </w:pPr>
      <w:ins w:id="732" w:author="HP hp" w:date="2023-11-28T21:12:00Z">
        <w:r>
          <w:rPr>
            <w:sz w:val="28"/>
            <w:szCs w:val="28"/>
          </w:rPr>
          <w:t xml:space="preserve">   It says that the average point value falls around this number.</w:t>
        </w:r>
      </w:ins>
    </w:p>
    <w:p w14:paraId="7EDBA76B" w14:textId="327F2E92" w:rsidR="000E1661" w:rsidRDefault="000E1661" w:rsidP="000E1661">
      <w:pPr>
        <w:rPr>
          <w:ins w:id="733" w:author="HP hp" w:date="2023-11-28T21:12:00Z"/>
          <w:sz w:val="28"/>
          <w:szCs w:val="28"/>
        </w:rPr>
      </w:pPr>
      <w:ins w:id="734" w:author="HP hp" w:date="2023-11-28T21:12:00Z">
        <w:r>
          <w:rPr>
            <w:b/>
            <w:bCs/>
            <w:sz w:val="28"/>
            <w:szCs w:val="28"/>
          </w:rPr>
          <w:t>2</w:t>
        </w:r>
      </w:ins>
      <w:r w:rsidR="0029578C">
        <w:rPr>
          <w:b/>
          <w:bCs/>
          <w:sz w:val="28"/>
          <w:szCs w:val="28"/>
        </w:rPr>
        <w:t>)</w:t>
      </w:r>
      <w:ins w:id="735" w:author="HP hp" w:date="2023-11-28T21:12:00Z">
        <w:r>
          <w:rPr>
            <w:sz w:val="28"/>
            <w:szCs w:val="28"/>
          </w:rPr>
          <w:t xml:space="preserve"> The standard deviation value of the “Points” column is approximately 0.534. </w:t>
        </w:r>
      </w:ins>
    </w:p>
    <w:p w14:paraId="2185B71A" w14:textId="5C329610" w:rsidR="000E1661" w:rsidRDefault="000E1661" w:rsidP="000E1661">
      <w:pPr>
        <w:rPr>
          <w:ins w:id="736" w:author="HP hp" w:date="2023-11-28T21:12:00Z"/>
          <w:sz w:val="28"/>
          <w:szCs w:val="28"/>
        </w:rPr>
      </w:pPr>
      <w:ins w:id="737" w:author="HP hp" w:date="2023-11-28T21:12:00Z">
        <w:r>
          <w:rPr>
            <w:sz w:val="28"/>
            <w:szCs w:val="28"/>
          </w:rPr>
          <w:t xml:space="preserve">      </w:t>
        </w:r>
      </w:ins>
      <w:r w:rsidR="0029578C">
        <w:rPr>
          <w:sz w:val="28"/>
          <w:szCs w:val="28"/>
        </w:rPr>
        <w:t xml:space="preserve">                </w:t>
      </w:r>
      <w:ins w:id="738" w:author="HP hp" w:date="2023-11-28T21:12:00Z">
        <w:r>
          <w:rPr>
            <w:sz w:val="28"/>
            <w:szCs w:val="28"/>
          </w:rPr>
          <w:t xml:space="preserve"> “Score” column &amp; “Weigh” column is approximately 0.978 &amp; 1.786</w:t>
        </w:r>
      </w:ins>
    </w:p>
    <w:p w14:paraId="649F9B29" w14:textId="02476200" w:rsidR="000E1661" w:rsidRPr="002A1956" w:rsidRDefault="000E1661" w:rsidP="003E541E">
      <w:pPr>
        <w:rPr>
          <w:ins w:id="739" w:author="HP hp" w:date="2023-11-28T21:12:00Z"/>
          <w:rFonts w:cstheme="minorHAnsi"/>
          <w:sz w:val="28"/>
          <w:szCs w:val="28"/>
          <w:shd w:val="clear" w:color="auto" w:fill="FFFFFF"/>
        </w:rPr>
      </w:pPr>
      <w:ins w:id="740" w:author="HP hp" w:date="2023-11-28T21:12:00Z">
        <w:r w:rsidRPr="002A1956">
          <w:rPr>
            <w:rStyle w:val="Strong"/>
            <w:rFonts w:cstheme="minorHAnsi"/>
            <w:b w:val="0"/>
            <w:bCs w:val="0"/>
            <w:sz w:val="28"/>
            <w:szCs w:val="28"/>
            <w:shd w:val="clear" w:color="auto" w:fill="FFFFFF"/>
          </w:rPr>
          <w:t>Standard Deviation</w:t>
        </w:r>
        <w:r w:rsidRPr="002A1956">
          <w:rPr>
            <w:rFonts w:cstheme="minorHAnsi"/>
            <w:sz w:val="28"/>
            <w:szCs w:val="28"/>
            <w:shd w:val="clear" w:color="auto" w:fill="FFFFFF"/>
          </w:rPr>
          <w:t> is a measure which shows how much variation (such as spread, dispersion, spread,) from the mean exists. The standard deviation indicates a “typical” deviation from the mean. </w:t>
        </w:r>
      </w:ins>
    </w:p>
    <w:p w14:paraId="28D3B863" w14:textId="77777777" w:rsidR="000E1661" w:rsidRDefault="000E1661" w:rsidP="000E1661">
      <w:pPr>
        <w:rPr>
          <w:ins w:id="741" w:author="HP hp" w:date="2023-11-28T21:12:00Z"/>
          <w:sz w:val="28"/>
          <w:szCs w:val="28"/>
        </w:rPr>
      </w:pPr>
      <w:ins w:id="742" w:author="HP hp" w:date="2023-11-28T21:12:00Z">
        <w:r>
          <w:rPr>
            <w:sz w:val="28"/>
            <w:szCs w:val="28"/>
          </w:rPr>
          <w:t xml:space="preserve">3. The Variance value of the “Points” column is approximately 0.2858. </w:t>
        </w:r>
      </w:ins>
    </w:p>
    <w:p w14:paraId="5D557718" w14:textId="77777777" w:rsidR="000E1661" w:rsidRDefault="000E1661" w:rsidP="000E1661">
      <w:pPr>
        <w:rPr>
          <w:ins w:id="743" w:author="HP hp" w:date="2023-11-28T21:12:00Z"/>
          <w:sz w:val="28"/>
          <w:szCs w:val="28"/>
        </w:rPr>
      </w:pPr>
      <w:ins w:id="744" w:author="HP hp" w:date="2023-11-28T21:12:00Z">
        <w:r>
          <w:rPr>
            <w:sz w:val="28"/>
            <w:szCs w:val="28"/>
          </w:rPr>
          <w:t xml:space="preserve">                                                   “Score” column is approximately 0.9573.</w:t>
        </w:r>
      </w:ins>
    </w:p>
    <w:p w14:paraId="32C6B859" w14:textId="77777777" w:rsidR="000E1661" w:rsidRDefault="000E1661" w:rsidP="000E1661">
      <w:pPr>
        <w:rPr>
          <w:sz w:val="28"/>
          <w:szCs w:val="28"/>
        </w:rPr>
      </w:pPr>
      <w:ins w:id="745" w:author="HP hp" w:date="2023-11-28T21:12:00Z">
        <w:r>
          <w:rPr>
            <w:sz w:val="28"/>
            <w:szCs w:val="28"/>
          </w:rPr>
          <w:t xml:space="preserve">                                                   “Weigh” column is approximately 3.1931.</w:t>
        </w:r>
      </w:ins>
    </w:p>
    <w:p w14:paraId="10D3E63F" w14:textId="77777777" w:rsidR="002A1956" w:rsidRPr="002A1956" w:rsidRDefault="002A1956" w:rsidP="002A1956">
      <w:pPr>
        <w:rPr>
          <w:ins w:id="746" w:author="HP hp" w:date="2023-11-28T21:12:00Z"/>
          <w:sz w:val="28"/>
          <w:szCs w:val="28"/>
        </w:rPr>
      </w:pPr>
      <w:ins w:id="747" w:author="HP hp" w:date="2023-11-28T21:12:00Z">
        <w:r w:rsidRPr="002A1956">
          <w:rPr>
            <w:sz w:val="28"/>
            <w:szCs w:val="28"/>
          </w:rPr>
          <w:t>The term variance refers to a statistical measurement of the spread between numbers in a data set. It quantifies how much the values in a dataset differ from the mean value.</w:t>
        </w:r>
      </w:ins>
    </w:p>
    <w:p w14:paraId="5869E795" w14:textId="77777777" w:rsidR="002A1956" w:rsidRDefault="002A1956" w:rsidP="000E1661">
      <w:pPr>
        <w:rPr>
          <w:ins w:id="748" w:author="HP hp" w:date="2023-11-28T21:12:00Z"/>
          <w:sz w:val="28"/>
          <w:szCs w:val="28"/>
        </w:rPr>
      </w:pPr>
    </w:p>
    <w:p w14:paraId="29FD1F5E" w14:textId="40D81B6E" w:rsidR="000E1661" w:rsidRDefault="00605414" w:rsidP="000E1661">
      <w:pPr>
        <w:rPr>
          <w:ins w:id="749" w:author="HP hp" w:date="2023-11-28T21:12:00Z"/>
          <w:sz w:val="28"/>
          <w:szCs w:val="28"/>
        </w:rPr>
      </w:pPr>
      <w:ins w:id="750" w:author="HP hp" w:date="2023-11-28T21:12:00Z">
        <w:r>
          <w:rPr>
            <w:sz w:val="28"/>
            <w:szCs w:val="28"/>
          </w:rPr>
          <w:t>4)</w:t>
        </w:r>
        <w:r w:rsidR="000E1661">
          <w:rPr>
            <w:sz w:val="28"/>
            <w:szCs w:val="28"/>
          </w:rPr>
          <w:t xml:space="preserve">The Range value of </w:t>
        </w:r>
        <w:proofErr w:type="gramStart"/>
        <w:r w:rsidR="000E1661">
          <w:rPr>
            <w:sz w:val="28"/>
            <w:szCs w:val="28"/>
          </w:rPr>
          <w:t>the  “</w:t>
        </w:r>
        <w:proofErr w:type="gramEnd"/>
        <w:r w:rsidR="000E1661">
          <w:rPr>
            <w:sz w:val="28"/>
            <w:szCs w:val="28"/>
          </w:rPr>
          <w:t xml:space="preserve">Points” column is approximately 2.17. </w:t>
        </w:r>
      </w:ins>
    </w:p>
    <w:p w14:paraId="6EA91709" w14:textId="6EB3432A" w:rsidR="000E1661" w:rsidRDefault="000E1661" w:rsidP="000E1661">
      <w:pPr>
        <w:rPr>
          <w:ins w:id="751" w:author="HP hp" w:date="2023-11-28T21:12:00Z"/>
          <w:sz w:val="28"/>
          <w:szCs w:val="28"/>
        </w:rPr>
      </w:pPr>
      <w:ins w:id="752" w:author="HP hp" w:date="2023-11-28T21:12:00Z">
        <w:r>
          <w:rPr>
            <w:sz w:val="28"/>
            <w:szCs w:val="28"/>
          </w:rPr>
          <w:t xml:space="preserve">                                              “Score” column is approximately 3.911.</w:t>
        </w:r>
      </w:ins>
    </w:p>
    <w:p w14:paraId="67E5B5D2" w14:textId="3CDCB804" w:rsidR="000E1661" w:rsidRDefault="000E1661" w:rsidP="000E1661">
      <w:pPr>
        <w:rPr>
          <w:ins w:id="753" w:author="HP hp" w:date="2023-11-28T21:12:00Z"/>
          <w:sz w:val="28"/>
          <w:szCs w:val="28"/>
        </w:rPr>
      </w:pPr>
      <w:ins w:id="754" w:author="HP hp" w:date="2023-11-28T21:12:00Z">
        <w:r>
          <w:rPr>
            <w:sz w:val="28"/>
            <w:szCs w:val="28"/>
          </w:rPr>
          <w:t xml:space="preserve">                                              “Weigh” column is approximately 8.4.</w:t>
        </w:r>
      </w:ins>
    </w:p>
    <w:p w14:paraId="2C20A172" w14:textId="34E870F9" w:rsidR="000E1661" w:rsidRDefault="00605414" w:rsidP="003E541E">
      <w:pPr>
        <w:rPr>
          <w:rFonts w:cstheme="minorHAnsi"/>
          <w:color w:val="0F0F0F"/>
          <w:sz w:val="28"/>
          <w:szCs w:val="28"/>
        </w:rPr>
      </w:pPr>
      <w:ins w:id="755" w:author="HP hp" w:date="2023-11-28T21:12:00Z">
        <w:r w:rsidRPr="00605414">
          <w:rPr>
            <w:rFonts w:cstheme="minorHAnsi"/>
            <w:color w:val="0F0F0F"/>
            <w:sz w:val="28"/>
            <w:szCs w:val="28"/>
          </w:rPr>
          <w:t>The range refers to the difference between the maximum and minimum values in a dataset</w:t>
        </w:r>
        <w:r>
          <w:rPr>
            <w:rFonts w:cstheme="minorHAnsi"/>
            <w:color w:val="0F0F0F"/>
            <w:sz w:val="28"/>
            <w:szCs w:val="28"/>
          </w:rPr>
          <w:t>.</w:t>
        </w:r>
      </w:ins>
    </w:p>
    <w:p w14:paraId="7A994FC1" w14:textId="77777777" w:rsidR="002A1956" w:rsidRPr="002A1956" w:rsidRDefault="002A1956" w:rsidP="002A1956">
      <w:pPr>
        <w:rPr>
          <w:ins w:id="756" w:author="HP hp" w:date="2023-11-28T21:12:00Z"/>
          <w:rFonts w:cstheme="minorHAnsi"/>
          <w:color w:val="0F0F0F"/>
          <w:sz w:val="28"/>
          <w:szCs w:val="28"/>
        </w:rPr>
      </w:pPr>
      <w:ins w:id="757" w:author="HP hp" w:date="2023-11-28T21:12:00Z">
        <w:r w:rsidRPr="002A1956">
          <w:rPr>
            <w:rFonts w:cstheme="minorHAnsi"/>
            <w:color w:val="0F0F0F"/>
            <w:sz w:val="28"/>
            <w:szCs w:val="28"/>
          </w:rPr>
          <w:t>Mathematically, the range of a dataset is calculated as:</w:t>
        </w:r>
      </w:ins>
    </w:p>
    <w:p w14:paraId="66958982" w14:textId="787A6B54" w:rsidR="002A1956" w:rsidRPr="002A1956" w:rsidRDefault="002A1956" w:rsidP="002A1956">
      <w:pPr>
        <w:rPr>
          <w:ins w:id="758" w:author="HP hp" w:date="2023-11-28T21:12:00Z"/>
          <w:rFonts w:cstheme="minorHAnsi"/>
          <w:color w:val="0F0F0F"/>
          <w:sz w:val="28"/>
          <w:szCs w:val="28"/>
        </w:rPr>
      </w:pPr>
      <w:r>
        <w:rPr>
          <w:rFonts w:cstheme="minorHAnsi"/>
          <w:color w:val="0F0F0F"/>
          <w:sz w:val="28"/>
          <w:szCs w:val="28"/>
        </w:rPr>
        <w:t>Range</w:t>
      </w:r>
      <w:ins w:id="759" w:author="HP hp" w:date="2023-11-28T21:12:00Z">
        <w:r w:rsidRPr="002A1956">
          <w:rPr>
            <w:rFonts w:cstheme="minorHAnsi"/>
            <w:color w:val="0F0F0F"/>
            <w:sz w:val="28"/>
            <w:szCs w:val="28"/>
          </w:rPr>
          <w:t>=Maximum </w:t>
        </w:r>
        <w:proofErr w:type="gramStart"/>
        <w:r w:rsidRPr="002A1956">
          <w:rPr>
            <w:rFonts w:cstheme="minorHAnsi"/>
            <w:color w:val="0F0F0F"/>
            <w:sz w:val="28"/>
            <w:szCs w:val="28"/>
          </w:rPr>
          <w:t>value</w:t>
        </w:r>
        <w:proofErr w:type="gramEnd"/>
        <w:r w:rsidRPr="002A1956">
          <w:rPr>
            <w:rFonts w:cstheme="minorHAnsi"/>
            <w:color w:val="0F0F0F"/>
            <w:sz w:val="28"/>
            <w:szCs w:val="28"/>
          </w:rPr>
          <w:t>−Minimum value</w:t>
        </w:r>
      </w:ins>
    </w:p>
    <w:p w14:paraId="23EF2F22" w14:textId="77777777" w:rsidR="002A1956" w:rsidRDefault="002A1956" w:rsidP="003E541E">
      <w:pPr>
        <w:rPr>
          <w:ins w:id="760" w:author="HP hp" w:date="2023-11-28T21:12:00Z"/>
          <w:rFonts w:cstheme="minorHAnsi"/>
          <w:color w:val="0F0F0F"/>
          <w:sz w:val="28"/>
          <w:szCs w:val="28"/>
        </w:rPr>
      </w:pPr>
    </w:p>
    <w:p w14:paraId="2C83DAB8" w14:textId="2D235DF4" w:rsidR="00605414" w:rsidRDefault="00605414" w:rsidP="00605414">
      <w:pPr>
        <w:rPr>
          <w:ins w:id="761" w:author="HP hp" w:date="2023-11-28T21:12:00Z"/>
          <w:sz w:val="28"/>
          <w:szCs w:val="28"/>
        </w:rPr>
      </w:pPr>
      <w:ins w:id="762" w:author="HP hp" w:date="2023-11-28T21:12:00Z">
        <w:r>
          <w:rPr>
            <w:sz w:val="28"/>
            <w:szCs w:val="28"/>
          </w:rPr>
          <w:t xml:space="preserve">5.The Median value of the “Points” column is approximately 3.695. </w:t>
        </w:r>
      </w:ins>
    </w:p>
    <w:p w14:paraId="596A941E" w14:textId="77777777" w:rsidR="00605414" w:rsidRDefault="00605414" w:rsidP="00605414">
      <w:pPr>
        <w:rPr>
          <w:ins w:id="763" w:author="HP hp" w:date="2023-11-28T21:12:00Z"/>
          <w:sz w:val="28"/>
          <w:szCs w:val="28"/>
        </w:rPr>
      </w:pPr>
      <w:ins w:id="764" w:author="HP hp" w:date="2023-11-28T21:12:00Z">
        <w:r>
          <w:rPr>
            <w:sz w:val="28"/>
            <w:szCs w:val="28"/>
          </w:rPr>
          <w:t xml:space="preserve">                                                   “Score” column is approximately 3.325.</w:t>
        </w:r>
      </w:ins>
    </w:p>
    <w:p w14:paraId="68C1237B" w14:textId="77777777" w:rsidR="00605414" w:rsidRDefault="00605414" w:rsidP="00605414">
      <w:pPr>
        <w:rPr>
          <w:ins w:id="765" w:author="HP hp" w:date="2023-11-28T21:12:00Z"/>
          <w:sz w:val="28"/>
          <w:szCs w:val="28"/>
        </w:rPr>
      </w:pPr>
      <w:ins w:id="766" w:author="HP hp" w:date="2023-11-28T21:12:00Z">
        <w:r>
          <w:rPr>
            <w:sz w:val="28"/>
            <w:szCs w:val="28"/>
          </w:rPr>
          <w:t xml:space="preserve">                                                   “Weigh” column is approximately 17.71.</w:t>
        </w:r>
      </w:ins>
    </w:p>
    <w:p w14:paraId="1D97F6EA" w14:textId="57BE75D1" w:rsidR="00605414" w:rsidRDefault="00605414" w:rsidP="00605414">
      <w:pPr>
        <w:rPr>
          <w:ins w:id="767" w:author="HP hp" w:date="2023-11-28T21:12:00Z"/>
          <w:rFonts w:cstheme="minorHAnsi"/>
          <w:color w:val="0F0F0F"/>
          <w:sz w:val="28"/>
          <w:szCs w:val="28"/>
        </w:rPr>
      </w:pPr>
      <w:ins w:id="768" w:author="HP hp" w:date="2023-11-28T21:12:00Z">
        <w:r w:rsidRPr="00605414">
          <w:rPr>
            <w:rFonts w:cstheme="minorHAnsi"/>
            <w:color w:val="0F0F0F"/>
            <w:sz w:val="28"/>
            <w:szCs w:val="28"/>
          </w:rPr>
          <w:t>The median is a measure of central tendency that represents the middle value of a dataset when it is arranged in ascending or descending order. It divides the dataset into two equal halves, where half of the values are below the median, and the other half are above it.</w:t>
        </w:r>
      </w:ins>
    </w:p>
    <w:p w14:paraId="40A1F0D0" w14:textId="0B6DC145" w:rsidR="00605414" w:rsidRDefault="00605414" w:rsidP="00605414">
      <w:pPr>
        <w:rPr>
          <w:ins w:id="769" w:author="HP hp" w:date="2023-11-28T21:12:00Z"/>
          <w:sz w:val="28"/>
          <w:szCs w:val="28"/>
        </w:rPr>
      </w:pPr>
      <w:ins w:id="770" w:author="HP hp" w:date="2023-11-28T21:12:00Z">
        <w:r>
          <w:rPr>
            <w:rFonts w:cstheme="minorHAnsi"/>
            <w:sz w:val="28"/>
            <w:szCs w:val="28"/>
          </w:rPr>
          <w:t>6</w:t>
        </w:r>
      </w:ins>
      <w:r w:rsidR="002A1956">
        <w:rPr>
          <w:rFonts w:cstheme="minorHAnsi"/>
          <w:sz w:val="28"/>
          <w:szCs w:val="28"/>
        </w:rPr>
        <w:t>.</w:t>
      </w:r>
      <w:ins w:id="771" w:author="HP hp" w:date="2023-11-28T21:12:00Z">
        <w:r w:rsidRPr="00605414">
          <w:rPr>
            <w:sz w:val="28"/>
            <w:szCs w:val="28"/>
          </w:rPr>
          <w:t xml:space="preserve"> </w:t>
        </w:r>
        <w:r>
          <w:rPr>
            <w:sz w:val="28"/>
            <w:szCs w:val="28"/>
          </w:rPr>
          <w:t xml:space="preserve">The Mode value of the “Points” column is approximately 3.92. </w:t>
        </w:r>
      </w:ins>
    </w:p>
    <w:p w14:paraId="1FA02D03" w14:textId="798C3DC5" w:rsidR="00605414" w:rsidRDefault="00605414" w:rsidP="00605414">
      <w:pPr>
        <w:rPr>
          <w:ins w:id="772" w:author="HP hp" w:date="2023-11-28T21:12:00Z"/>
          <w:sz w:val="28"/>
          <w:szCs w:val="28"/>
        </w:rPr>
      </w:pPr>
      <w:ins w:id="773" w:author="HP hp" w:date="2023-11-28T21:12:00Z">
        <w:r>
          <w:rPr>
            <w:sz w:val="28"/>
            <w:szCs w:val="28"/>
          </w:rPr>
          <w:t xml:space="preserve">                                                   “Score” column is approximately 3.44.</w:t>
        </w:r>
      </w:ins>
    </w:p>
    <w:p w14:paraId="5EEB9093" w14:textId="4CA210E7" w:rsidR="00605414" w:rsidRDefault="00605414" w:rsidP="00605414">
      <w:pPr>
        <w:rPr>
          <w:ins w:id="774" w:author="HP hp" w:date="2023-11-28T21:12:00Z"/>
          <w:sz w:val="28"/>
          <w:szCs w:val="28"/>
        </w:rPr>
      </w:pPr>
      <w:ins w:id="775" w:author="HP hp" w:date="2023-11-28T21:12:00Z">
        <w:r>
          <w:rPr>
            <w:sz w:val="28"/>
            <w:szCs w:val="28"/>
          </w:rPr>
          <w:t xml:space="preserve">                                                   “Weigh” column is approximately 17.02.</w:t>
        </w:r>
      </w:ins>
    </w:p>
    <w:p w14:paraId="4B56CA29" w14:textId="2FA6B73C" w:rsidR="00605414" w:rsidRPr="00605414" w:rsidRDefault="00605414" w:rsidP="00605414">
      <w:pPr>
        <w:rPr>
          <w:ins w:id="776" w:author="HP hp" w:date="2023-11-28T21:12:00Z"/>
          <w:rFonts w:cstheme="minorHAnsi"/>
          <w:sz w:val="28"/>
          <w:szCs w:val="28"/>
        </w:rPr>
      </w:pPr>
      <w:ins w:id="777" w:author="HP hp" w:date="2023-11-28T21:12:00Z">
        <w:r w:rsidRPr="00605414">
          <w:rPr>
            <w:rFonts w:cstheme="minorHAnsi"/>
            <w:color w:val="0F0F0F"/>
            <w:sz w:val="28"/>
            <w:szCs w:val="28"/>
          </w:rPr>
          <w:t>The mode refers to the value or values that appear most frequently in a dataset. It represents the data point(s) with the highest frequency or occurrence within the dataset.</w:t>
        </w:r>
      </w:ins>
    </w:p>
    <w:p w14:paraId="7465BA48" w14:textId="77777777" w:rsidR="00605414" w:rsidRDefault="00605414" w:rsidP="00707DE3">
      <w:pPr>
        <w:rPr>
          <w:ins w:id="778" w:author="HP hp" w:date="2023-11-28T21:12:00Z"/>
          <w:rFonts w:cstheme="minorHAnsi"/>
          <w:sz w:val="28"/>
          <w:szCs w:val="28"/>
        </w:rPr>
      </w:pPr>
    </w:p>
    <w:p w14:paraId="4B336123" w14:textId="33C05410" w:rsidR="00266B62" w:rsidRPr="00707DE3" w:rsidRDefault="00BC5748" w:rsidP="00707DE3">
      <w:pPr>
        <w:rPr>
          <w:ins w:id="779" w:author="HP hp" w:date="2023-11-28T21:12:00Z"/>
          <w:sz w:val="28"/>
          <w:szCs w:val="28"/>
        </w:rPr>
      </w:pPr>
      <w:ins w:id="780" w:author="HP hp" w:date="2023-11-28T21:12:00Z">
        <w:r>
          <w:rPr>
            <w:sz w:val="28"/>
            <w:szCs w:val="28"/>
          </w:rPr>
          <w:t>Q8</w:t>
        </w:r>
        <w:r w:rsidR="00266B62" w:rsidRPr="00707DE3">
          <w:rPr>
            <w:sz w:val="28"/>
            <w:szCs w:val="28"/>
          </w:rPr>
          <w:t>) Calculate Expected Value for the problem below</w:t>
        </w:r>
      </w:ins>
    </w:p>
    <w:p w14:paraId="0D225C9A" w14:textId="2BC99D20" w:rsidR="00266B62" w:rsidRPr="0029578C" w:rsidRDefault="0029578C" w:rsidP="0029578C">
      <w:pPr>
        <w:spacing w:after="0" w:line="240" w:lineRule="auto"/>
        <w:rPr>
          <w:ins w:id="781" w:author="HP hp" w:date="2023-11-28T21:12:00Z"/>
          <w:rFonts w:cstheme="minorHAnsi"/>
          <w:color w:val="000000" w:themeColor="text1"/>
          <w:sz w:val="28"/>
          <w:szCs w:val="28"/>
          <w:shd w:val="clear" w:color="auto" w:fill="FFFFFF"/>
        </w:rPr>
      </w:pPr>
      <w:proofErr w:type="gramStart"/>
      <w:r>
        <w:rPr>
          <w:rFonts w:cstheme="minorHAnsi"/>
          <w:color w:val="000000" w:themeColor="text1"/>
          <w:sz w:val="28"/>
          <w:szCs w:val="28"/>
          <w:shd w:val="clear" w:color="auto" w:fill="FFFFFF"/>
        </w:rPr>
        <w:t>a)</w:t>
      </w:r>
      <w:ins w:id="782" w:author="HP hp" w:date="2023-11-28T21:12:00Z">
        <w:r w:rsidR="00266B62" w:rsidRPr="0029578C">
          <w:rPr>
            <w:rFonts w:cstheme="minorHAnsi"/>
            <w:color w:val="000000" w:themeColor="text1"/>
            <w:sz w:val="28"/>
            <w:szCs w:val="28"/>
            <w:shd w:val="clear" w:color="auto" w:fill="FFFFFF"/>
          </w:rPr>
          <w:t>The</w:t>
        </w:r>
        <w:proofErr w:type="gramEnd"/>
        <w:r w:rsidR="00266B62" w:rsidRPr="0029578C">
          <w:rPr>
            <w:rFonts w:cstheme="minorHAnsi"/>
            <w:color w:val="000000" w:themeColor="text1"/>
            <w:sz w:val="28"/>
            <w:szCs w:val="28"/>
            <w:shd w:val="clear" w:color="auto" w:fill="FFFFFF"/>
          </w:rPr>
          <w:t xml:space="preserve"> weights (X) of patients at a clinic (in pounds), are</w:t>
        </w:r>
      </w:ins>
    </w:p>
    <w:p w14:paraId="7A472E19" w14:textId="77777777" w:rsidR="00266B62" w:rsidRPr="00707DE3" w:rsidRDefault="00266B62" w:rsidP="00707DE3">
      <w:pPr>
        <w:ind w:left="720"/>
        <w:rPr>
          <w:ins w:id="783" w:author="HP hp" w:date="2023-11-28T21:12:00Z"/>
          <w:rFonts w:cstheme="minorHAnsi"/>
          <w:color w:val="000000" w:themeColor="text1"/>
          <w:sz w:val="28"/>
          <w:szCs w:val="28"/>
          <w:shd w:val="clear" w:color="auto" w:fill="FFFFFF"/>
        </w:rPr>
      </w:pPr>
      <w:ins w:id="784" w:author="HP hp" w:date="2023-11-28T21:12:00Z">
        <w:r w:rsidRPr="00707DE3">
          <w:rPr>
            <w:rFonts w:cstheme="minorHAnsi"/>
            <w:color w:val="000000" w:themeColor="text1"/>
            <w:sz w:val="28"/>
            <w:szCs w:val="28"/>
            <w:shd w:val="clear" w:color="auto" w:fill="FFFFFF"/>
          </w:rPr>
          <w:t>108, 110, 123, 134, 135, 145, 167, 187, 199</w:t>
        </w:r>
      </w:ins>
    </w:p>
    <w:p w14:paraId="17C07117" w14:textId="77777777" w:rsidR="00266B62" w:rsidRDefault="00266B62" w:rsidP="00707DE3">
      <w:pPr>
        <w:ind w:left="720"/>
        <w:rPr>
          <w:ins w:id="785" w:author="HP hp" w:date="2023-11-28T21:12:00Z"/>
          <w:rFonts w:cstheme="minorHAnsi"/>
          <w:color w:val="000000" w:themeColor="text1"/>
          <w:sz w:val="28"/>
          <w:szCs w:val="28"/>
          <w:shd w:val="clear" w:color="auto" w:fill="FFFFFF"/>
        </w:rPr>
      </w:pPr>
      <w:ins w:id="786" w:author="HP hp" w:date="2023-11-28T21:12:00Z">
        <w:r w:rsidRPr="00707DE3">
          <w:rPr>
            <w:rFonts w:cstheme="minorHAnsi"/>
            <w:color w:val="000000" w:themeColor="text1"/>
            <w:sz w:val="28"/>
            <w:szCs w:val="28"/>
            <w:shd w:val="clear" w:color="auto" w:fill="FFFFFF"/>
          </w:rPr>
          <w:lastRenderedPageBreak/>
          <w:t>Assume one of the patients is chosen at random. What is the Expected Value of the Weight of that patient?</w:t>
        </w:r>
      </w:ins>
    </w:p>
    <w:p w14:paraId="1B053360" w14:textId="4EB710CB" w:rsidR="0068432D" w:rsidRDefault="0029578C" w:rsidP="0029578C">
      <w:pPr>
        <w:rPr>
          <w:ins w:id="787" w:author="HP hp" w:date="2023-11-28T21:12:00Z"/>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Ans: </w:t>
      </w:r>
      <w:ins w:id="788" w:author="HP hp" w:date="2023-11-28T21:12:00Z">
        <w:r w:rsidR="0068432D">
          <w:rPr>
            <w:rFonts w:cstheme="minorHAnsi"/>
            <w:color w:val="000000" w:themeColor="text1"/>
            <w:sz w:val="28"/>
            <w:szCs w:val="28"/>
            <w:shd w:val="clear" w:color="auto" w:fill="FFFFFF"/>
          </w:rPr>
          <w:t xml:space="preserve">To calculate the expected value of the patients we use the </w:t>
        </w:r>
        <w:proofErr w:type="gramStart"/>
        <w:r w:rsidR="0068432D">
          <w:rPr>
            <w:rFonts w:cstheme="minorHAnsi"/>
            <w:color w:val="000000" w:themeColor="text1"/>
            <w:sz w:val="28"/>
            <w:szCs w:val="28"/>
            <w:shd w:val="clear" w:color="auto" w:fill="FFFFFF"/>
          </w:rPr>
          <w:t>formula:-</w:t>
        </w:r>
        <w:proofErr w:type="gramEnd"/>
      </w:ins>
    </w:p>
    <w:p w14:paraId="7D0A3B9E" w14:textId="574D6832" w:rsidR="0068432D" w:rsidRDefault="0068432D" w:rsidP="0068432D">
      <w:pPr>
        <w:rPr>
          <w:ins w:id="789" w:author="HP hp" w:date="2023-11-28T21:12:00Z"/>
          <w:sz w:val="28"/>
          <w:szCs w:val="28"/>
        </w:rPr>
      </w:pPr>
      <w:ins w:id="790" w:author="HP hp" w:date="2023-11-28T21:12:00Z">
        <w:r>
          <w:rPr>
            <w:rFonts w:cstheme="minorHAnsi"/>
            <w:color w:val="000000" w:themeColor="text1"/>
            <w:sz w:val="28"/>
            <w:szCs w:val="28"/>
            <w:shd w:val="clear" w:color="auto" w:fill="FFFFFF"/>
          </w:rPr>
          <w:t>Expected value=</w:t>
        </w:r>
        <w:r>
          <w:rPr>
            <w:sz w:val="28"/>
            <w:szCs w:val="28"/>
          </w:rPr>
          <w:t>Sum of weights/number of patients</w:t>
        </w:r>
      </w:ins>
    </w:p>
    <w:p w14:paraId="3FC1FB87" w14:textId="6149F122" w:rsidR="0068432D" w:rsidRDefault="0068432D" w:rsidP="0068432D">
      <w:pPr>
        <w:rPr>
          <w:ins w:id="791" w:author="HP hp" w:date="2023-11-28T21:12:00Z"/>
          <w:sz w:val="28"/>
          <w:szCs w:val="28"/>
        </w:rPr>
      </w:pPr>
      <w:ins w:id="792" w:author="HP hp" w:date="2023-11-28T21:12:00Z">
        <w:r>
          <w:rPr>
            <w:sz w:val="28"/>
            <w:szCs w:val="28"/>
          </w:rPr>
          <w:t xml:space="preserve"> Total number of patients=9</w:t>
        </w:r>
      </w:ins>
    </w:p>
    <w:p w14:paraId="65017B24" w14:textId="6BECC3AB" w:rsidR="0068432D" w:rsidRDefault="00AA6DDF" w:rsidP="0068432D">
      <w:pPr>
        <w:rPr>
          <w:ins w:id="793" w:author="HP hp" w:date="2023-11-28T21:12:00Z"/>
          <w:rFonts w:cstheme="minorHAnsi"/>
          <w:color w:val="000000" w:themeColor="text1"/>
          <w:sz w:val="28"/>
          <w:szCs w:val="28"/>
          <w:shd w:val="clear" w:color="auto" w:fill="FFFFFF"/>
        </w:rPr>
      </w:pPr>
      <w:ins w:id="794" w:author="HP hp" w:date="2023-11-28T21:12:00Z">
        <w:r>
          <w:rPr>
            <w:noProof/>
          </w:rPr>
          <w:drawing>
            <wp:inline distT="0" distB="0" distL="0" distR="0" wp14:anchorId="20B99F81" wp14:editId="1151D606">
              <wp:extent cx="5943600" cy="1743075"/>
              <wp:effectExtent l="0" t="0" r="0" b="9525"/>
              <wp:docPr id="1504530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30649" name=""/>
                      <pic:cNvPicPr/>
                    </pic:nvPicPr>
                    <pic:blipFill>
                      <a:blip r:embed="rId12"/>
                      <a:stretch>
                        <a:fillRect/>
                      </a:stretch>
                    </pic:blipFill>
                    <pic:spPr>
                      <a:xfrm>
                        <a:off x="0" y="0"/>
                        <a:ext cx="5943600" cy="1743075"/>
                      </a:xfrm>
                      <a:prstGeom prst="rect">
                        <a:avLst/>
                      </a:prstGeom>
                    </pic:spPr>
                  </pic:pic>
                </a:graphicData>
              </a:graphic>
            </wp:inline>
          </w:drawing>
        </w:r>
      </w:ins>
    </w:p>
    <w:p w14:paraId="1AE85C97" w14:textId="062DC466" w:rsidR="00AA6DDF" w:rsidRDefault="00AA6DDF" w:rsidP="0068432D">
      <w:pPr>
        <w:rPr>
          <w:ins w:id="795" w:author="HP hp" w:date="2023-11-28T21:12:00Z"/>
          <w:rFonts w:cstheme="minorHAnsi"/>
          <w:color w:val="000000" w:themeColor="text1"/>
          <w:sz w:val="28"/>
          <w:szCs w:val="28"/>
          <w:shd w:val="clear" w:color="auto" w:fill="FFFFFF"/>
        </w:rPr>
      </w:pPr>
      <w:ins w:id="796" w:author="HP hp" w:date="2023-11-28T21:12:00Z">
        <w:r>
          <w:rPr>
            <w:noProof/>
          </w:rPr>
          <w:drawing>
            <wp:inline distT="0" distB="0" distL="0" distR="0" wp14:anchorId="24D42D89" wp14:editId="02196036">
              <wp:extent cx="5943600" cy="701675"/>
              <wp:effectExtent l="0" t="0" r="0" b="3175"/>
              <wp:docPr id="1920445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445110" name=""/>
                      <pic:cNvPicPr/>
                    </pic:nvPicPr>
                    <pic:blipFill>
                      <a:blip r:embed="rId13"/>
                      <a:stretch>
                        <a:fillRect/>
                      </a:stretch>
                    </pic:blipFill>
                    <pic:spPr>
                      <a:xfrm>
                        <a:off x="0" y="0"/>
                        <a:ext cx="5943600" cy="701675"/>
                      </a:xfrm>
                      <a:prstGeom prst="rect">
                        <a:avLst/>
                      </a:prstGeom>
                    </pic:spPr>
                  </pic:pic>
                </a:graphicData>
              </a:graphic>
            </wp:inline>
          </w:drawing>
        </w:r>
      </w:ins>
    </w:p>
    <w:p w14:paraId="3F64C1BD" w14:textId="77777777" w:rsidR="00605414" w:rsidRDefault="00605414" w:rsidP="00707DE3">
      <w:pPr>
        <w:ind w:left="720"/>
        <w:rPr>
          <w:ins w:id="797" w:author="HP hp" w:date="2023-11-28T21:12:00Z"/>
          <w:rFonts w:cstheme="minorHAnsi"/>
          <w:color w:val="000000" w:themeColor="text1"/>
          <w:sz w:val="28"/>
          <w:szCs w:val="28"/>
          <w:shd w:val="clear" w:color="auto" w:fill="FFFFFF"/>
        </w:rPr>
      </w:pPr>
    </w:p>
    <w:p w14:paraId="4CBF4A82" w14:textId="77777777" w:rsidR="00BC5748" w:rsidRPr="00707DE3" w:rsidRDefault="00BC5748" w:rsidP="00707DE3">
      <w:pPr>
        <w:ind w:left="720"/>
        <w:rPr>
          <w:ins w:id="798" w:author="HP hp" w:date="2023-11-28T21:12:00Z"/>
          <w:rFonts w:cstheme="minorHAnsi"/>
          <w:color w:val="000000" w:themeColor="text1"/>
          <w:sz w:val="28"/>
          <w:szCs w:val="28"/>
          <w:shd w:val="clear" w:color="auto" w:fill="FFFFFF"/>
        </w:rPr>
      </w:pPr>
    </w:p>
    <w:p w14:paraId="619A3E2F" w14:textId="77777777" w:rsidR="00707DE3" w:rsidRDefault="00BC5748" w:rsidP="00707DE3">
      <w:pPr>
        <w:rPr>
          <w:ins w:id="799" w:author="HP hp" w:date="2023-11-28T21:12:00Z"/>
          <w:b/>
          <w:sz w:val="28"/>
          <w:szCs w:val="28"/>
        </w:rPr>
      </w:pPr>
      <w:ins w:id="800" w:author="HP hp" w:date="2023-11-28T21:12:00Z">
        <w:r>
          <w:rPr>
            <w:b/>
            <w:sz w:val="28"/>
            <w:szCs w:val="28"/>
          </w:rPr>
          <w:t>Q9</w:t>
        </w:r>
        <w:r w:rsidR="00707DE3" w:rsidRPr="00B12A3A">
          <w:rPr>
            <w:b/>
            <w:sz w:val="28"/>
            <w:szCs w:val="28"/>
          </w:rPr>
          <w:t>) Calculate Skewness, Kurtosis &amp; draw inferences on the following data</w:t>
        </w:r>
      </w:ins>
    </w:p>
    <w:p w14:paraId="75506C8F" w14:textId="77777777" w:rsidR="00707DE3" w:rsidRPr="00B12A3A" w:rsidRDefault="00707DE3" w:rsidP="00707DE3">
      <w:pPr>
        <w:rPr>
          <w:ins w:id="801" w:author="HP hp" w:date="2023-11-28T21:12:00Z"/>
          <w:b/>
          <w:sz w:val="28"/>
          <w:szCs w:val="28"/>
        </w:rPr>
      </w:pPr>
      <w:ins w:id="802" w:author="HP hp" w:date="2023-11-28T21:12:00Z">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ins>
    </w:p>
    <w:p w14:paraId="2961A1D6" w14:textId="1A16FEEA" w:rsidR="00707DE3" w:rsidRDefault="000D69F4" w:rsidP="00707DE3">
      <w:pPr>
        <w:rPr>
          <w:ins w:id="803" w:author="HP hp" w:date="2023-11-28T21:12:00Z"/>
          <w:b/>
          <w:sz w:val="28"/>
          <w:szCs w:val="28"/>
        </w:rPr>
      </w:pPr>
      <w:ins w:id="804" w:author="HP hp" w:date="2023-11-28T21:12:00Z">
        <w:r>
          <w:rPr>
            <w:b/>
            <w:sz w:val="28"/>
            <w:szCs w:val="28"/>
          </w:rPr>
          <w:t>Use Q9_a.csv</w:t>
        </w:r>
      </w:ins>
    </w:p>
    <w:p w14:paraId="3B7FE120" w14:textId="230C12D9" w:rsidR="00144E98" w:rsidRDefault="00B715C7" w:rsidP="00707DE3">
      <w:pPr>
        <w:rPr>
          <w:ins w:id="805" w:author="HP hp" w:date="2023-11-28T21:12:00Z"/>
          <w:b/>
          <w:sz w:val="28"/>
          <w:szCs w:val="28"/>
        </w:rPr>
      </w:pPr>
      <w:ins w:id="806" w:author="HP hp" w:date="2023-11-28T21:12:00Z">
        <w:r>
          <w:rPr>
            <w:noProof/>
          </w:rPr>
          <w:lastRenderedPageBreak/>
          <w:drawing>
            <wp:inline distT="0" distB="0" distL="0" distR="0" wp14:anchorId="4B509DA3" wp14:editId="5BC1BBEC">
              <wp:extent cx="4508500" cy="2713768"/>
              <wp:effectExtent l="0" t="0" r="6350" b="0"/>
              <wp:docPr id="214230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05522" name=""/>
                      <pic:cNvPicPr/>
                    </pic:nvPicPr>
                    <pic:blipFill>
                      <a:blip r:embed="rId14"/>
                      <a:stretch>
                        <a:fillRect/>
                      </a:stretch>
                    </pic:blipFill>
                    <pic:spPr>
                      <a:xfrm>
                        <a:off x="0" y="0"/>
                        <a:ext cx="4508500" cy="2713768"/>
                      </a:xfrm>
                      <a:prstGeom prst="rect">
                        <a:avLst/>
                      </a:prstGeom>
                    </pic:spPr>
                  </pic:pic>
                </a:graphicData>
              </a:graphic>
            </wp:inline>
          </w:drawing>
        </w:r>
      </w:ins>
    </w:p>
    <w:p w14:paraId="11D5A61C" w14:textId="3CEBDD28" w:rsidR="00144E98" w:rsidRDefault="00144E98" w:rsidP="00707DE3">
      <w:pPr>
        <w:rPr>
          <w:ins w:id="807" w:author="HP hp" w:date="2023-11-28T21:12:00Z"/>
          <w:b/>
          <w:sz w:val="28"/>
          <w:szCs w:val="28"/>
        </w:rPr>
      </w:pPr>
      <w:ins w:id="808" w:author="HP hp" w:date="2023-11-28T21:12:00Z">
        <w:r>
          <w:rPr>
            <w:noProof/>
          </w:rPr>
          <w:drawing>
            <wp:inline distT="0" distB="0" distL="0" distR="0" wp14:anchorId="3826CDD8" wp14:editId="43B39CA1">
              <wp:extent cx="2781300" cy="1200150"/>
              <wp:effectExtent l="0" t="0" r="0" b="0"/>
              <wp:docPr id="388646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46224" name=""/>
                      <pic:cNvPicPr/>
                    </pic:nvPicPr>
                    <pic:blipFill>
                      <a:blip r:embed="rId15"/>
                      <a:stretch>
                        <a:fillRect/>
                      </a:stretch>
                    </pic:blipFill>
                    <pic:spPr>
                      <a:xfrm>
                        <a:off x="0" y="0"/>
                        <a:ext cx="2781300" cy="1200150"/>
                      </a:xfrm>
                      <a:prstGeom prst="rect">
                        <a:avLst/>
                      </a:prstGeom>
                    </pic:spPr>
                  </pic:pic>
                </a:graphicData>
              </a:graphic>
            </wp:inline>
          </w:drawing>
        </w:r>
        <w:r>
          <w:rPr>
            <w:noProof/>
          </w:rPr>
          <w:t xml:space="preserve">              </w:t>
        </w:r>
        <w:r>
          <w:rPr>
            <w:noProof/>
          </w:rPr>
          <w:drawing>
            <wp:inline distT="0" distB="0" distL="0" distR="0" wp14:anchorId="3F902E42" wp14:editId="104869FE">
              <wp:extent cx="2120900" cy="1142365"/>
              <wp:effectExtent l="0" t="0" r="0" b="635"/>
              <wp:docPr id="142415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50359" name=""/>
                      <pic:cNvPicPr/>
                    </pic:nvPicPr>
                    <pic:blipFill>
                      <a:blip r:embed="rId16"/>
                      <a:stretch>
                        <a:fillRect/>
                      </a:stretch>
                    </pic:blipFill>
                    <pic:spPr>
                      <a:xfrm>
                        <a:off x="0" y="0"/>
                        <a:ext cx="2136095" cy="1150550"/>
                      </a:xfrm>
                      <a:prstGeom prst="rect">
                        <a:avLst/>
                      </a:prstGeom>
                    </pic:spPr>
                  </pic:pic>
                </a:graphicData>
              </a:graphic>
            </wp:inline>
          </w:drawing>
        </w:r>
      </w:ins>
    </w:p>
    <w:p w14:paraId="218A5A32" w14:textId="77777777" w:rsidR="009D6E8A" w:rsidRDefault="009D6E8A" w:rsidP="00707DE3">
      <w:pPr>
        <w:rPr>
          <w:ins w:id="809" w:author="HP hp" w:date="2023-11-28T21:12:00Z"/>
          <w:b/>
          <w:sz w:val="28"/>
          <w:szCs w:val="28"/>
        </w:rPr>
      </w:pPr>
    </w:p>
    <w:p w14:paraId="53B306A1" w14:textId="77777777" w:rsidR="00923E3B" w:rsidRDefault="00923E3B" w:rsidP="00707DE3">
      <w:pPr>
        <w:rPr>
          <w:ins w:id="810" w:author="HP hp" w:date="2023-11-28T21:12:00Z"/>
          <w:b/>
          <w:sz w:val="28"/>
          <w:szCs w:val="28"/>
        </w:rPr>
      </w:pPr>
      <w:ins w:id="811" w:author="HP hp" w:date="2023-11-28T21:12:00Z">
        <w:r>
          <w:rPr>
            <w:b/>
            <w:sz w:val="28"/>
            <w:szCs w:val="28"/>
          </w:rPr>
          <w:t xml:space="preserve">SP and </w:t>
        </w:r>
        <w:proofErr w:type="gramStart"/>
        <w:r>
          <w:rPr>
            <w:b/>
            <w:sz w:val="28"/>
            <w:szCs w:val="28"/>
          </w:rPr>
          <w:t>Weight(</w:t>
        </w:r>
        <w:proofErr w:type="gramEnd"/>
        <w:r>
          <w:rPr>
            <w:b/>
            <w:sz w:val="28"/>
            <w:szCs w:val="28"/>
          </w:rPr>
          <w:t>WT)</w:t>
        </w:r>
      </w:ins>
    </w:p>
    <w:p w14:paraId="16123FDC" w14:textId="6B26ED11" w:rsidR="00707DE3" w:rsidRDefault="000D69F4" w:rsidP="00707DE3">
      <w:pPr>
        <w:rPr>
          <w:ins w:id="812" w:author="HP hp" w:date="2023-11-28T21:12:00Z"/>
          <w:b/>
          <w:sz w:val="28"/>
          <w:szCs w:val="28"/>
        </w:rPr>
      </w:pPr>
      <w:ins w:id="813" w:author="HP hp" w:date="2023-11-28T21:12:00Z">
        <w:r>
          <w:rPr>
            <w:b/>
            <w:sz w:val="28"/>
            <w:szCs w:val="28"/>
          </w:rPr>
          <w:t>Use Q9_b.csv</w:t>
        </w:r>
      </w:ins>
    </w:p>
    <w:p w14:paraId="23A546D8" w14:textId="33CE7B96" w:rsidR="00AF1D69" w:rsidRDefault="00AF1D69" w:rsidP="00707DE3">
      <w:pPr>
        <w:rPr>
          <w:ins w:id="814" w:author="HP hp" w:date="2023-11-28T21:12:00Z"/>
          <w:b/>
          <w:sz w:val="28"/>
          <w:szCs w:val="28"/>
        </w:rPr>
      </w:pPr>
      <w:ins w:id="815" w:author="HP hp" w:date="2023-11-28T21:12:00Z">
        <w:r>
          <w:rPr>
            <w:noProof/>
          </w:rPr>
          <w:drawing>
            <wp:inline distT="0" distB="0" distL="0" distR="0" wp14:anchorId="717BFA2D" wp14:editId="3E495CA3">
              <wp:extent cx="5943600" cy="2315210"/>
              <wp:effectExtent l="0" t="0" r="0" b="8890"/>
              <wp:docPr id="863525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25683" name=""/>
                      <pic:cNvPicPr/>
                    </pic:nvPicPr>
                    <pic:blipFill>
                      <a:blip r:embed="rId17"/>
                      <a:stretch>
                        <a:fillRect/>
                      </a:stretch>
                    </pic:blipFill>
                    <pic:spPr>
                      <a:xfrm>
                        <a:off x="0" y="0"/>
                        <a:ext cx="5943600" cy="2315210"/>
                      </a:xfrm>
                      <a:prstGeom prst="rect">
                        <a:avLst/>
                      </a:prstGeom>
                    </pic:spPr>
                  </pic:pic>
                </a:graphicData>
              </a:graphic>
            </wp:inline>
          </w:drawing>
        </w:r>
      </w:ins>
    </w:p>
    <w:p w14:paraId="1934DB77" w14:textId="1BC99E81" w:rsidR="00AF1D69" w:rsidRDefault="00AF1D69" w:rsidP="00707DE3">
      <w:pPr>
        <w:rPr>
          <w:ins w:id="816" w:author="HP hp" w:date="2023-11-28T21:12:00Z"/>
          <w:b/>
          <w:sz w:val="28"/>
          <w:szCs w:val="28"/>
        </w:rPr>
      </w:pPr>
      <w:ins w:id="817" w:author="HP hp" w:date="2023-11-28T21:12:00Z">
        <w:r>
          <w:rPr>
            <w:noProof/>
          </w:rPr>
          <w:lastRenderedPageBreak/>
          <w:drawing>
            <wp:inline distT="0" distB="0" distL="0" distR="0" wp14:anchorId="3C93762E" wp14:editId="00299463">
              <wp:extent cx="2571750" cy="1038225"/>
              <wp:effectExtent l="0" t="0" r="0" b="9525"/>
              <wp:docPr id="191672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27676" name=""/>
                      <pic:cNvPicPr/>
                    </pic:nvPicPr>
                    <pic:blipFill>
                      <a:blip r:embed="rId18"/>
                      <a:stretch>
                        <a:fillRect/>
                      </a:stretch>
                    </pic:blipFill>
                    <pic:spPr>
                      <a:xfrm>
                        <a:off x="0" y="0"/>
                        <a:ext cx="2571750" cy="1038225"/>
                      </a:xfrm>
                      <a:prstGeom prst="rect">
                        <a:avLst/>
                      </a:prstGeom>
                    </pic:spPr>
                  </pic:pic>
                </a:graphicData>
              </a:graphic>
            </wp:inline>
          </w:drawing>
        </w:r>
        <w:r>
          <w:rPr>
            <w:b/>
            <w:sz w:val="28"/>
            <w:szCs w:val="28"/>
          </w:rPr>
          <w:t xml:space="preserve">          </w:t>
        </w:r>
      </w:ins>
    </w:p>
    <w:p w14:paraId="3A35545E" w14:textId="6C439988" w:rsidR="00B715C7" w:rsidRDefault="00B715C7" w:rsidP="00707DE3">
      <w:pPr>
        <w:rPr>
          <w:ins w:id="818" w:author="HP hp" w:date="2023-11-28T21:12:00Z"/>
          <w:b/>
          <w:sz w:val="28"/>
          <w:szCs w:val="28"/>
        </w:rPr>
      </w:pPr>
    </w:p>
    <w:p w14:paraId="55288794" w14:textId="77777777" w:rsidR="00707DE3" w:rsidRDefault="00707DE3" w:rsidP="00707DE3">
      <w:pPr>
        <w:rPr>
          <w:ins w:id="819" w:author="HP hp" w:date="2023-11-28T21:12:00Z"/>
          <w:b/>
          <w:sz w:val="28"/>
          <w:szCs w:val="28"/>
        </w:rPr>
      </w:pPr>
    </w:p>
    <w:p w14:paraId="0EE61C80" w14:textId="77777777" w:rsidR="00707DE3" w:rsidRDefault="00BC5748" w:rsidP="00707DE3">
      <w:pPr>
        <w:rPr>
          <w:ins w:id="820" w:author="HP hp" w:date="2023-11-28T21:12:00Z"/>
          <w:b/>
          <w:sz w:val="28"/>
          <w:szCs w:val="28"/>
        </w:rPr>
      </w:pPr>
      <w:ins w:id="821" w:author="HP hp" w:date="2023-11-28T21:12:00Z">
        <w:r>
          <w:rPr>
            <w:b/>
            <w:sz w:val="28"/>
            <w:szCs w:val="28"/>
          </w:rPr>
          <w:t>Q10</w:t>
        </w:r>
        <w:r w:rsidR="00707DE3" w:rsidRPr="009D29DD">
          <w:rPr>
            <w:b/>
            <w:sz w:val="28"/>
            <w:szCs w:val="28"/>
          </w:rPr>
          <w:t>) Draw inferences about the following boxplot &amp; histogr</w:t>
        </w:r>
        <w:r w:rsidR="00707DE3">
          <w:rPr>
            <w:b/>
            <w:sz w:val="28"/>
            <w:szCs w:val="28"/>
          </w:rPr>
          <w:t>am</w:t>
        </w:r>
      </w:ins>
    </w:p>
    <w:p w14:paraId="2CE004E9" w14:textId="77777777" w:rsidR="00707DE3" w:rsidRDefault="00707DE3" w:rsidP="00707DE3">
      <w:pPr>
        <w:rPr>
          <w:ins w:id="822" w:author="HP hp" w:date="2023-11-28T21:12:00Z"/>
          <w:b/>
          <w:sz w:val="28"/>
          <w:szCs w:val="28"/>
        </w:rPr>
      </w:pPr>
    </w:p>
    <w:p w14:paraId="29293124" w14:textId="27C54105" w:rsidR="00707DE3" w:rsidRDefault="00AA1C64" w:rsidP="00707DE3">
      <w:pPr>
        <w:rPr>
          <w:ins w:id="823" w:author="HP hp" w:date="2023-11-28T21:12:00Z"/>
        </w:rPr>
      </w:pPr>
      <w:ins w:id="824" w:author="HP hp" w:date="2023-11-28T21:12:00Z">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43.6pt">
              <v:imagedata r:id="rId19" o:title="histogram"/>
            </v:shape>
          </w:pict>
        </w:r>
      </w:ins>
    </w:p>
    <w:p w14:paraId="2C4F0B65" w14:textId="77777777" w:rsidR="00707DE3" w:rsidRDefault="00707DE3" w:rsidP="00707DE3">
      <w:pPr>
        <w:rPr>
          <w:ins w:id="825" w:author="HP hp" w:date="2023-11-28T21:12:00Z"/>
        </w:rPr>
      </w:pPr>
    </w:p>
    <w:p w14:paraId="18A95A5D" w14:textId="0CC7CB44" w:rsidR="00AF1D69" w:rsidRPr="00AF1D69" w:rsidRDefault="0029578C" w:rsidP="00AF1D69">
      <w:pPr>
        <w:rPr>
          <w:ins w:id="826" w:author="HP hp" w:date="2023-11-28T21:12:00Z"/>
          <w:sz w:val="28"/>
          <w:szCs w:val="28"/>
        </w:rPr>
      </w:pPr>
      <w:r>
        <w:rPr>
          <w:noProof/>
          <w:sz w:val="28"/>
          <w:szCs w:val="28"/>
        </w:rPr>
        <w:t xml:space="preserve">Ans: </w:t>
      </w:r>
      <w:ins w:id="827" w:author="HP hp" w:date="2023-11-28T21:12:00Z">
        <w:r w:rsidR="00AF1D69" w:rsidRPr="00AF1D69">
          <w:rPr>
            <w:noProof/>
            <w:sz w:val="28"/>
            <w:szCs w:val="28"/>
          </w:rPr>
          <w:t xml:space="preserve">In Histogram, the majority of the data points are clustered towards  the left side of the histogram with a fewer values streching towards the right side.So it is considered as positively skewed. </w:t>
        </w:r>
      </w:ins>
    </w:p>
    <w:p w14:paraId="5EA1F251" w14:textId="77777777" w:rsidR="00AF1D69" w:rsidRDefault="00AF1D69" w:rsidP="00EB6B5E">
      <w:pPr>
        <w:rPr>
          <w:ins w:id="828" w:author="HP hp" w:date="2023-11-28T21:12:00Z"/>
          <w:noProof/>
        </w:rPr>
      </w:pPr>
    </w:p>
    <w:p w14:paraId="6F74E8F2" w14:textId="05C731BA" w:rsidR="00266B62" w:rsidRDefault="00AA1C64" w:rsidP="00EB6B5E">
      <w:pPr>
        <w:rPr>
          <w:ins w:id="829" w:author="HP hp" w:date="2023-11-28T21:12:00Z"/>
          <w:noProof/>
        </w:rPr>
      </w:pPr>
      <w:ins w:id="830" w:author="HP hp" w:date="2023-11-28T21:12:00Z">
        <w:r>
          <w:rPr>
            <w:noProof/>
          </w:rPr>
          <w:lastRenderedPageBreak/>
          <w:pict w14:anchorId="7663A373">
            <v:shape id="_x0000_i1026" type="#_x0000_t75" style="width:231.6pt;height:232.8pt">
              <v:imagedata r:id="rId20" o:title="Boxplot1"/>
            </v:shape>
          </w:pict>
        </w:r>
      </w:ins>
    </w:p>
    <w:p w14:paraId="25618758" w14:textId="40E80146" w:rsidR="007A674B" w:rsidRPr="006D6906" w:rsidRDefault="007A674B" w:rsidP="00EB6B5E">
      <w:pPr>
        <w:rPr>
          <w:ins w:id="831" w:author="HP hp" w:date="2023-11-28T21:12:00Z"/>
          <w:rFonts w:cstheme="minorHAnsi"/>
          <w:noProof/>
          <w:sz w:val="28"/>
          <w:szCs w:val="28"/>
        </w:rPr>
      </w:pPr>
      <w:ins w:id="832" w:author="HP hp" w:date="2023-11-28T21:12:00Z">
        <w:r w:rsidRPr="006D6906">
          <w:rPr>
            <w:rFonts w:cstheme="minorHAnsi"/>
            <w:noProof/>
            <w:sz w:val="28"/>
            <w:szCs w:val="28"/>
          </w:rPr>
          <w:t>Box plot is used to identify the outliers.</w:t>
        </w:r>
        <w:r w:rsidR="006D6906" w:rsidRPr="006D6906">
          <w:rPr>
            <w:rFonts w:cstheme="minorHAnsi"/>
            <w:color w:val="0F0F0F"/>
            <w:sz w:val="28"/>
            <w:szCs w:val="28"/>
          </w:rPr>
          <w:t xml:space="preserve"> The lines (whiskers) extend from the edges of the box to indicate the range of the data. </w:t>
        </w:r>
        <w:r w:rsidRPr="006D6906">
          <w:rPr>
            <w:rFonts w:cstheme="minorHAnsi"/>
            <w:noProof/>
            <w:sz w:val="28"/>
            <w:szCs w:val="28"/>
          </w:rPr>
          <w:t>The points which are far away from the whiskers are considered as outliers and are plotted as individual points.</w:t>
        </w:r>
        <w:r w:rsidRPr="006D6906">
          <w:rPr>
            <w:rFonts w:cstheme="minorHAnsi"/>
            <w:color w:val="0F0F0F"/>
            <w:sz w:val="28"/>
            <w:szCs w:val="28"/>
          </w:rPr>
          <w:t xml:space="preserve"> </w:t>
        </w:r>
        <w:proofErr w:type="spellStart"/>
        <w:proofErr w:type="gramStart"/>
        <w:r w:rsidRPr="006D6906">
          <w:rPr>
            <w:rFonts w:cstheme="minorHAnsi"/>
            <w:color w:val="0F0F0F"/>
            <w:sz w:val="28"/>
            <w:szCs w:val="28"/>
          </w:rPr>
          <w:t>Here,the</w:t>
        </w:r>
        <w:proofErr w:type="spellEnd"/>
        <w:proofErr w:type="gramEnd"/>
        <w:r w:rsidRPr="006D6906">
          <w:rPr>
            <w:rFonts w:cstheme="minorHAnsi"/>
            <w:color w:val="0F0F0F"/>
            <w:sz w:val="28"/>
            <w:szCs w:val="28"/>
          </w:rPr>
          <w:t xml:space="preserve"> whiskers are unequal in length, or there are many outliers present, it suggests potential asymmetry or variability in the dataset.</w:t>
        </w:r>
      </w:ins>
    </w:p>
    <w:p w14:paraId="79308B44" w14:textId="77777777" w:rsidR="007A674B" w:rsidRPr="006D6906" w:rsidRDefault="007A674B" w:rsidP="00EB6B5E">
      <w:pPr>
        <w:rPr>
          <w:ins w:id="833" w:author="HP hp" w:date="2023-11-28T21:12:00Z"/>
          <w:rFonts w:cstheme="minorHAnsi"/>
          <w:noProof/>
          <w:sz w:val="28"/>
          <w:szCs w:val="28"/>
        </w:rPr>
      </w:pPr>
    </w:p>
    <w:p w14:paraId="6F249D7A" w14:textId="1CE20D6D" w:rsidR="006D6906" w:rsidRDefault="00BC5748">
      <w:pPr>
        <w:rPr>
          <w:rFonts w:ascii="Segoe UI" w:hAnsi="Segoe UI"/>
          <w:color w:val="000000"/>
          <w:sz w:val="28"/>
          <w:shd w:val="clear" w:color="auto" w:fill="FFFFFF"/>
          <w:rPrChange w:id="834" w:author="HP hp" w:date="2023-11-28T21:12:00Z">
            <w:rPr>
              <w:rFonts w:ascii="Segoe UI" w:hAnsi="Segoe UI"/>
              <w:color w:val="374151"/>
            </w:rPr>
          </w:rPrChange>
        </w:rPr>
        <w:pPrChange w:id="835" w:author="HP hp" w:date="2023-11-28T21:12:00Z">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pPrChange>
      </w:pPr>
      <w:ins w:id="836" w:author="HP hp" w:date="2023-11-28T21:12:00Z">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w:t>
        </w:r>
      </w:ins>
      <w:r w:rsidR="008B2CB7">
        <w:rPr>
          <w:rFonts w:ascii="Segoe UI" w:hAnsi="Segoe UI"/>
          <w:color w:val="000000"/>
          <w:sz w:val="28"/>
          <w:shd w:val="clear" w:color="auto" w:fill="FFFFFF"/>
          <w:rPrChange w:id="837" w:author="HP hp" w:date="2023-11-28T21:12:00Z">
            <w:rPr>
              <w:rFonts w:ascii="Segoe UI" w:hAnsi="Segoe UI"/>
              <w:color w:val="374151"/>
            </w:rPr>
          </w:rPrChange>
        </w:rPr>
        <w:t xml:space="preserve"> 94</w:t>
      </w:r>
      <w:ins w:id="838" w:author="HP hp" w:date="2023-11-28T21:12:00Z">
        <w:r w:rsidR="008B2CB7">
          <w:rPr>
            <w:rFonts w:ascii="Segoe UI" w:hAnsi="Segoe UI" w:cs="Segoe UI"/>
            <w:color w:val="000000"/>
            <w:sz w:val="28"/>
            <w:szCs w:val="28"/>
            <w:shd w:val="clear" w:color="auto" w:fill="FFFFFF"/>
          </w:rPr>
          <w:t>%,98%,96</w:t>
        </w:r>
      </w:ins>
      <w:r w:rsidR="00CB08A5">
        <w:rPr>
          <w:rFonts w:ascii="Segoe UI" w:hAnsi="Segoe UI"/>
          <w:color w:val="000000"/>
          <w:sz w:val="28"/>
          <w:shd w:val="clear" w:color="auto" w:fill="FFFFFF"/>
          <w:rPrChange w:id="839" w:author="HP hp" w:date="2023-11-28T21:12:00Z">
            <w:rPr>
              <w:rFonts w:ascii="Segoe UI" w:hAnsi="Segoe UI"/>
              <w:color w:val="374151"/>
            </w:rPr>
          </w:rPrChange>
        </w:rPr>
        <w:t>% confidence interval</w:t>
      </w:r>
      <w:del w:id="840" w:author="HP hp" w:date="2023-11-28T21:12:00Z">
        <w:r w:rsidR="00EE327C">
          <w:rPr>
            <w:rFonts w:ascii="Segoe UI" w:hAnsi="Segoe UI" w:cs="Segoe UI"/>
            <w:color w:val="374151"/>
          </w:rPr>
          <w:delText>, the Z-score associated with it is approximately 1.88.</w:delText>
        </w:r>
      </w:del>
      <w:ins w:id="841" w:author="HP hp" w:date="2023-11-28T21:12:00Z">
        <w:r w:rsidR="00CB08A5">
          <w:rPr>
            <w:rFonts w:ascii="Segoe UI" w:hAnsi="Segoe UI" w:cs="Segoe UI"/>
            <w:color w:val="000000"/>
            <w:sz w:val="28"/>
            <w:szCs w:val="28"/>
            <w:shd w:val="clear" w:color="auto" w:fill="FFFFFF"/>
          </w:rPr>
          <w:t>?</w:t>
        </w:r>
      </w:ins>
    </w:p>
    <w:p w14:paraId="2729C659" w14:textId="77777777" w:rsidR="00C8653D" w:rsidRDefault="00EE327C" w:rsidP="00EE327C">
      <w:pPr>
        <w:rPr>
          <w:del w:id="842" w:author="HP hp" w:date="2023-11-28T21:12:00Z"/>
          <w:rFonts w:ascii="Segoe UI" w:hAnsi="Segoe UI" w:cs="Segoe UI"/>
          <w:color w:val="374151"/>
        </w:rPr>
      </w:pPr>
      <w:del w:id="843" w:author="HP hp" w:date="2023-11-28T21:12:00Z">
        <w:r>
          <w:rPr>
            <w:rFonts w:ascii="Segoe UI" w:hAnsi="Segoe UI" w:cs="Segoe UI"/>
            <w:color w:val="374151"/>
          </w:rPr>
          <w:lastRenderedPageBreak/>
          <w:delText>A 94% confidence interval indicates that there is a 94% probability that the true population parameter lies within the calculated interval based on sample data when assuming a normal distribution or a sufficiently large sample size. The Z-score of 1.88 corresponds to the critical value necessary to construct this 94% confidence interval</w:delText>
        </w:r>
      </w:del>
    </w:p>
    <w:p w14:paraId="08AAFD35" w14:textId="77777777" w:rsidR="00EE327C" w:rsidRDefault="00EE327C" w:rsidP="00EE327C">
      <w:pPr>
        <w:rPr>
          <w:del w:id="844" w:author="HP hp" w:date="2023-11-28T21:12:00Z"/>
          <w:rFonts w:ascii="Segoe UI" w:hAnsi="Segoe UI" w:cs="Segoe UI"/>
          <w:color w:val="374151"/>
        </w:rPr>
      </w:pPr>
    </w:p>
    <w:p w14:paraId="1B7AC712" w14:textId="51928418" w:rsidR="006B3FD2" w:rsidRDefault="00DC7607" w:rsidP="00EB6B5E">
      <w:pPr>
        <w:rPr>
          <w:ins w:id="845" w:author="HP hp" w:date="2023-11-28T21:12:00Z"/>
          <w:rFonts w:ascii="Segoe UI" w:hAnsi="Segoe UI" w:cs="Segoe UI"/>
          <w:color w:val="000000"/>
          <w:sz w:val="28"/>
          <w:szCs w:val="28"/>
          <w:shd w:val="clear" w:color="auto" w:fill="FFFFFF"/>
        </w:rPr>
      </w:pPr>
      <w:ins w:id="846" w:author="HP hp" w:date="2023-11-28T21:12:00Z">
        <w:r>
          <w:rPr>
            <w:noProof/>
          </w:rPr>
          <w:drawing>
            <wp:inline distT="0" distB="0" distL="0" distR="0" wp14:anchorId="7CE2668E" wp14:editId="2B3D33B6">
              <wp:extent cx="5943600" cy="4490720"/>
              <wp:effectExtent l="0" t="0" r="0" b="5080"/>
              <wp:docPr id="76924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41157" name=""/>
                      <pic:cNvPicPr/>
                    </pic:nvPicPr>
                    <pic:blipFill>
                      <a:blip r:embed="rId21"/>
                      <a:stretch>
                        <a:fillRect/>
                      </a:stretch>
                    </pic:blipFill>
                    <pic:spPr>
                      <a:xfrm>
                        <a:off x="0" y="0"/>
                        <a:ext cx="5943600" cy="4490720"/>
                      </a:xfrm>
                      <a:prstGeom prst="rect">
                        <a:avLst/>
                      </a:prstGeom>
                    </pic:spPr>
                  </pic:pic>
                </a:graphicData>
              </a:graphic>
            </wp:inline>
          </w:drawing>
        </w:r>
      </w:ins>
    </w:p>
    <w:p w14:paraId="1C2CB584" w14:textId="32E6E27C" w:rsidR="00DC7607" w:rsidRDefault="00DC7607" w:rsidP="00EB6B5E">
      <w:pPr>
        <w:rPr>
          <w:ins w:id="847" w:author="HP hp" w:date="2023-11-28T21:12:00Z"/>
          <w:rFonts w:ascii="Segoe UI" w:hAnsi="Segoe UI" w:cs="Segoe UI"/>
          <w:color w:val="000000"/>
          <w:sz w:val="28"/>
          <w:szCs w:val="28"/>
          <w:shd w:val="clear" w:color="auto" w:fill="FFFFFF"/>
        </w:rPr>
      </w:pPr>
      <w:ins w:id="848" w:author="HP hp" w:date="2023-11-28T21:12:00Z">
        <w:r>
          <w:rPr>
            <w:noProof/>
          </w:rPr>
          <w:drawing>
            <wp:inline distT="0" distB="0" distL="0" distR="0" wp14:anchorId="5E8B6CA3" wp14:editId="58A947AF">
              <wp:extent cx="5943600" cy="2752725"/>
              <wp:effectExtent l="0" t="0" r="0" b="9525"/>
              <wp:docPr id="58160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04170" name=""/>
                      <pic:cNvPicPr/>
                    </pic:nvPicPr>
                    <pic:blipFill>
                      <a:blip r:embed="rId22"/>
                      <a:stretch>
                        <a:fillRect/>
                      </a:stretch>
                    </pic:blipFill>
                    <pic:spPr>
                      <a:xfrm>
                        <a:off x="0" y="0"/>
                        <a:ext cx="5943600" cy="2752725"/>
                      </a:xfrm>
                      <a:prstGeom prst="rect">
                        <a:avLst/>
                      </a:prstGeom>
                    </pic:spPr>
                  </pic:pic>
                </a:graphicData>
              </a:graphic>
            </wp:inline>
          </w:drawing>
        </w:r>
      </w:ins>
    </w:p>
    <w:p w14:paraId="3BDA7680" w14:textId="4700EF8E" w:rsidR="00DC7607" w:rsidRDefault="00DC7607" w:rsidP="00EB6B5E">
      <w:pPr>
        <w:rPr>
          <w:ins w:id="849" w:author="HP hp" w:date="2023-11-28T21:12:00Z"/>
          <w:rFonts w:ascii="Segoe UI" w:hAnsi="Segoe UI" w:cs="Segoe UI"/>
          <w:color w:val="000000"/>
          <w:sz w:val="28"/>
          <w:szCs w:val="28"/>
          <w:shd w:val="clear" w:color="auto" w:fill="FFFFFF"/>
        </w:rPr>
      </w:pPr>
      <w:ins w:id="850" w:author="HP hp" w:date="2023-11-28T21:12:00Z">
        <w:r>
          <w:rPr>
            <w:noProof/>
          </w:rPr>
          <w:lastRenderedPageBreak/>
          <w:drawing>
            <wp:inline distT="0" distB="0" distL="0" distR="0" wp14:anchorId="3CF78A8B" wp14:editId="0323E63C">
              <wp:extent cx="5943600" cy="1109345"/>
              <wp:effectExtent l="0" t="0" r="0" b="0"/>
              <wp:docPr id="52488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87408" name=""/>
                      <pic:cNvPicPr/>
                    </pic:nvPicPr>
                    <pic:blipFill>
                      <a:blip r:embed="rId23"/>
                      <a:stretch>
                        <a:fillRect/>
                      </a:stretch>
                    </pic:blipFill>
                    <pic:spPr>
                      <a:xfrm>
                        <a:off x="0" y="0"/>
                        <a:ext cx="5943600" cy="1109345"/>
                      </a:xfrm>
                      <a:prstGeom prst="rect">
                        <a:avLst/>
                      </a:prstGeom>
                    </pic:spPr>
                  </pic:pic>
                </a:graphicData>
              </a:graphic>
            </wp:inline>
          </w:drawing>
        </w:r>
      </w:ins>
    </w:p>
    <w:p w14:paraId="607C2931" w14:textId="77777777" w:rsidR="006D6906" w:rsidRDefault="006D6906" w:rsidP="00EB6B5E">
      <w:pPr>
        <w:rPr>
          <w:ins w:id="851" w:author="HP hp" w:date="2023-11-28T21:12:00Z"/>
          <w:rFonts w:ascii="Segoe UI" w:hAnsi="Segoe UI" w:cs="Segoe UI"/>
          <w:color w:val="000000"/>
          <w:sz w:val="28"/>
          <w:szCs w:val="28"/>
          <w:shd w:val="clear" w:color="auto" w:fill="FFFFFF"/>
        </w:rPr>
      </w:pPr>
    </w:p>
    <w:p w14:paraId="083A2F1C" w14:textId="4A1A44E9" w:rsidR="006D6906" w:rsidRDefault="006D6906" w:rsidP="00EB6B5E">
      <w:pPr>
        <w:rPr>
          <w:ins w:id="852" w:author="HP hp" w:date="2023-11-28T21:12:00Z"/>
          <w:rFonts w:ascii="Segoe UI" w:hAnsi="Segoe UI" w:cs="Segoe UI"/>
          <w:color w:val="000000"/>
          <w:sz w:val="28"/>
          <w:szCs w:val="28"/>
          <w:shd w:val="clear" w:color="auto" w:fill="FFFFFF"/>
        </w:rPr>
      </w:pPr>
    </w:p>
    <w:p w14:paraId="672872C9" w14:textId="77777777" w:rsidR="00FE6626" w:rsidRDefault="00BC5748" w:rsidP="00BF683B">
      <w:pPr>
        <w:jc w:val="both"/>
        <w:rPr>
          <w:ins w:id="853" w:author="HP hp" w:date="2023-11-28T21:12:00Z"/>
          <w:color w:val="000000"/>
          <w:sz w:val="27"/>
          <w:szCs w:val="27"/>
          <w:shd w:val="clear" w:color="auto" w:fill="FFFFFF"/>
        </w:rPr>
      </w:pPr>
      <w:ins w:id="854" w:author="HP hp" w:date="2023-11-28T21:12:00Z">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ins>
    </w:p>
    <w:p w14:paraId="15C870DF" w14:textId="77777777" w:rsidR="00396AEA" w:rsidRPr="00396AEA" w:rsidRDefault="00396AEA" w:rsidP="00BF683B">
      <w:pPr>
        <w:jc w:val="both"/>
        <w:rPr>
          <w:ins w:id="855" w:author="HP hp" w:date="2023-11-28T21:12:00Z"/>
          <w:b/>
          <w:sz w:val="40"/>
          <w:szCs w:val="28"/>
        </w:rPr>
      </w:pPr>
      <w:ins w:id="856" w:author="HP hp" w:date="2023-11-28T21:12:00Z">
        <w:r w:rsidRPr="00396AEA">
          <w:rPr>
            <w:b/>
            <w:sz w:val="32"/>
          </w:rPr>
          <w:t>34,36,36,38,38,39,39,40,</w:t>
        </w:r>
        <w:r w:rsidRPr="00396AEA">
          <w:rPr>
            <w:b/>
            <w:bCs/>
            <w:sz w:val="32"/>
          </w:rPr>
          <w:t>40,41,</w:t>
        </w:r>
        <w:r w:rsidRPr="00396AEA">
          <w:rPr>
            <w:b/>
            <w:sz w:val="32"/>
          </w:rPr>
          <w:t>41,41,41,42,42,45,49,56</w:t>
        </w:r>
      </w:ins>
    </w:p>
    <w:p w14:paraId="459EEB69" w14:textId="77777777" w:rsidR="00BF683B" w:rsidRPr="00396AEA" w:rsidRDefault="00BF683B" w:rsidP="00BF683B">
      <w:pPr>
        <w:pStyle w:val="ListParagraph"/>
        <w:numPr>
          <w:ilvl w:val="0"/>
          <w:numId w:val="4"/>
        </w:numPr>
        <w:rPr>
          <w:ins w:id="857" w:author="HP hp" w:date="2023-11-28T21:12:00Z"/>
          <w:color w:val="000000"/>
          <w:sz w:val="28"/>
          <w:szCs w:val="28"/>
          <w:shd w:val="clear" w:color="auto" w:fill="FFFFFF"/>
        </w:rPr>
      </w:pPr>
      <w:ins w:id="858" w:author="HP hp" w:date="2023-11-28T21:12:00Z">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ins>
    </w:p>
    <w:p w14:paraId="006D6FAD" w14:textId="77777777" w:rsidR="0097175E" w:rsidRDefault="00BF683B" w:rsidP="0097175E">
      <w:pPr>
        <w:pStyle w:val="ListParagraph"/>
        <w:numPr>
          <w:ilvl w:val="0"/>
          <w:numId w:val="4"/>
        </w:numPr>
        <w:rPr>
          <w:ins w:id="859" w:author="HP hp" w:date="2023-11-28T21:12:00Z"/>
          <w:sz w:val="28"/>
          <w:szCs w:val="28"/>
        </w:rPr>
      </w:pPr>
      <w:ins w:id="860" w:author="HP hp" w:date="2023-11-28T21:12:00Z">
        <w:r w:rsidRPr="001864D6">
          <w:rPr>
            <w:sz w:val="28"/>
            <w:szCs w:val="28"/>
          </w:rPr>
          <w:t xml:space="preserve">What can we say about the </w:t>
        </w:r>
        <w:r w:rsidR="001864D6">
          <w:rPr>
            <w:sz w:val="28"/>
            <w:szCs w:val="28"/>
          </w:rPr>
          <w:t xml:space="preserve">student marks? </w:t>
        </w:r>
      </w:ins>
    </w:p>
    <w:p w14:paraId="1A14CFB4" w14:textId="386E7439" w:rsidR="00A157DE" w:rsidRPr="0097175E" w:rsidRDefault="00A157DE" w:rsidP="0097175E">
      <w:pPr>
        <w:pStyle w:val="ListParagraph"/>
        <w:rPr>
          <w:ins w:id="861" w:author="HP hp" w:date="2023-11-28T21:12:00Z"/>
          <w:sz w:val="28"/>
          <w:szCs w:val="28"/>
        </w:rPr>
      </w:pPr>
      <w:ins w:id="862" w:author="HP hp" w:date="2023-11-28T21:12:00Z">
        <w:r w:rsidRPr="0097175E">
          <w:rPr>
            <w:sz w:val="28"/>
            <w:szCs w:val="28"/>
          </w:rPr>
          <w:t>1)</w:t>
        </w:r>
      </w:ins>
    </w:p>
    <w:p w14:paraId="1DFE2F5B" w14:textId="73FD5202" w:rsidR="00DC7607" w:rsidRDefault="00A157DE" w:rsidP="00A157DE">
      <w:pPr>
        <w:pStyle w:val="ListParagraph"/>
        <w:rPr>
          <w:ins w:id="863" w:author="HP hp" w:date="2023-11-28T21:12:00Z"/>
          <w:noProof/>
        </w:rPr>
      </w:pPr>
      <w:ins w:id="864" w:author="HP hp" w:date="2023-11-28T21:12:00Z">
        <w:r>
          <w:rPr>
            <w:noProof/>
          </w:rPr>
          <w:drawing>
            <wp:inline distT="0" distB="0" distL="0" distR="0" wp14:anchorId="23B3AC5F" wp14:editId="66528866">
              <wp:extent cx="4375150" cy="1981905"/>
              <wp:effectExtent l="0" t="0" r="6350" b="0"/>
              <wp:docPr id="745912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12947" name=""/>
                      <pic:cNvPicPr/>
                    </pic:nvPicPr>
                    <pic:blipFill>
                      <a:blip r:embed="rId24"/>
                      <a:stretch>
                        <a:fillRect/>
                      </a:stretch>
                    </pic:blipFill>
                    <pic:spPr>
                      <a:xfrm>
                        <a:off x="0" y="0"/>
                        <a:ext cx="4407807" cy="1996699"/>
                      </a:xfrm>
                      <a:prstGeom prst="rect">
                        <a:avLst/>
                      </a:prstGeom>
                    </pic:spPr>
                  </pic:pic>
                </a:graphicData>
              </a:graphic>
            </wp:inline>
          </w:drawing>
        </w:r>
      </w:ins>
    </w:p>
    <w:p w14:paraId="0ACBA684" w14:textId="4C322408" w:rsidR="00A157DE" w:rsidRDefault="00A157DE" w:rsidP="00A157DE">
      <w:pPr>
        <w:pStyle w:val="ListParagraph"/>
        <w:rPr>
          <w:ins w:id="865" w:author="HP hp" w:date="2023-11-28T21:12:00Z"/>
          <w:noProof/>
        </w:rPr>
      </w:pPr>
      <w:ins w:id="866" w:author="HP hp" w:date="2023-11-28T21:12:00Z">
        <w:r>
          <w:rPr>
            <w:noProof/>
          </w:rPr>
          <w:drawing>
            <wp:inline distT="0" distB="0" distL="0" distR="0" wp14:anchorId="3A9D201C" wp14:editId="5C0DA0C1">
              <wp:extent cx="5943600" cy="1492885"/>
              <wp:effectExtent l="0" t="0" r="0" b="0"/>
              <wp:docPr id="1254327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27885" name=""/>
                      <pic:cNvPicPr/>
                    </pic:nvPicPr>
                    <pic:blipFill>
                      <a:blip r:embed="rId25"/>
                      <a:stretch>
                        <a:fillRect/>
                      </a:stretch>
                    </pic:blipFill>
                    <pic:spPr>
                      <a:xfrm>
                        <a:off x="0" y="0"/>
                        <a:ext cx="5943600" cy="1492885"/>
                      </a:xfrm>
                      <a:prstGeom prst="rect">
                        <a:avLst/>
                      </a:prstGeom>
                    </pic:spPr>
                  </pic:pic>
                </a:graphicData>
              </a:graphic>
            </wp:inline>
          </w:drawing>
        </w:r>
      </w:ins>
    </w:p>
    <w:p w14:paraId="0EEE8E01" w14:textId="77777777" w:rsidR="0097175E" w:rsidRDefault="0097175E" w:rsidP="00A157DE">
      <w:pPr>
        <w:pStyle w:val="ListParagraph"/>
        <w:rPr>
          <w:ins w:id="867" w:author="HP hp" w:date="2023-11-28T21:12:00Z"/>
          <w:noProof/>
        </w:rPr>
      </w:pPr>
    </w:p>
    <w:p w14:paraId="23A40096" w14:textId="77777777" w:rsidR="0097175E" w:rsidRDefault="0097175E" w:rsidP="00A157DE">
      <w:pPr>
        <w:pStyle w:val="ListParagraph"/>
        <w:rPr>
          <w:ins w:id="868" w:author="HP hp" w:date="2023-11-28T21:12:00Z"/>
          <w:noProof/>
        </w:rPr>
      </w:pPr>
    </w:p>
    <w:p w14:paraId="3A9C86D8" w14:textId="7F8774A4" w:rsidR="002A1956" w:rsidRDefault="00A157DE" w:rsidP="002A1956">
      <w:pPr>
        <w:rPr>
          <w:rFonts w:cstheme="minorHAnsi"/>
          <w:noProof/>
          <w:sz w:val="28"/>
          <w:szCs w:val="28"/>
        </w:rPr>
      </w:pPr>
      <w:ins w:id="869" w:author="HP hp" w:date="2023-11-28T21:12:00Z">
        <w:r w:rsidRPr="0097175E">
          <w:rPr>
            <w:rFonts w:cstheme="minorHAnsi"/>
            <w:noProof/>
            <w:sz w:val="28"/>
            <w:szCs w:val="28"/>
          </w:rPr>
          <w:t>2)</w:t>
        </w:r>
        <w:r w:rsidR="0097175E">
          <w:rPr>
            <w:rFonts w:cstheme="minorHAnsi"/>
            <w:noProof/>
            <w:sz w:val="28"/>
            <w:szCs w:val="28"/>
          </w:rPr>
          <w:t xml:space="preserve"> </w:t>
        </w:r>
        <w:r w:rsidRPr="007A22C7">
          <w:rPr>
            <w:rFonts w:cstheme="minorHAnsi"/>
            <w:b/>
            <w:bCs/>
            <w:noProof/>
            <w:sz w:val="28"/>
            <w:szCs w:val="28"/>
          </w:rPr>
          <w:t>Mean:</w:t>
        </w:r>
        <w:r w:rsidRPr="0097175E">
          <w:rPr>
            <w:rFonts w:cstheme="minorHAnsi"/>
            <w:noProof/>
            <w:sz w:val="28"/>
            <w:szCs w:val="28"/>
          </w:rPr>
          <w:t>The mean is the average of all the students.In this case it is approximately 41.0.This indicates that,on average, the student marks are close to 41.0.</w:t>
        </w:r>
      </w:ins>
    </w:p>
    <w:p w14:paraId="12EB4262" w14:textId="7BB8158C" w:rsidR="002A1956" w:rsidRPr="002A1956" w:rsidRDefault="002A1956" w:rsidP="002A1956">
      <w:pPr>
        <w:rPr>
          <w:ins w:id="870" w:author="HP hp" w:date="2023-11-28T21:12:00Z"/>
          <w:rFonts w:cstheme="minorHAnsi"/>
          <w:sz w:val="28"/>
          <w:szCs w:val="28"/>
        </w:rPr>
      </w:pPr>
      <w:ins w:id="871" w:author="HP hp" w:date="2023-11-28T21:12:00Z">
        <w:r w:rsidRPr="002A1956">
          <w:rPr>
            <w:rFonts w:cstheme="minorHAnsi"/>
            <w:b/>
            <w:bCs/>
            <w:sz w:val="28"/>
            <w:szCs w:val="28"/>
          </w:rPr>
          <w:lastRenderedPageBreak/>
          <w:t>Median:</w:t>
        </w:r>
      </w:ins>
      <w:r>
        <w:rPr>
          <w:rFonts w:cstheme="minorHAnsi"/>
          <w:sz w:val="28"/>
          <w:szCs w:val="28"/>
        </w:rPr>
        <w:t xml:space="preserve"> </w:t>
      </w:r>
      <w:ins w:id="872" w:author="HP hp" w:date="2023-11-28T21:12:00Z">
        <w:r w:rsidRPr="002A1956">
          <w:rPr>
            <w:rFonts w:cstheme="minorHAnsi"/>
            <w:sz w:val="28"/>
            <w:szCs w:val="28"/>
          </w:rPr>
          <w:t>The median is the middle value in a dataset when the values are arranged in the ascending order or descending order. If the dataset has an odd number of values, the median is the middle number. If the dataset has an even number of values, the median is the average of the two middle numbers.</w:t>
        </w:r>
      </w:ins>
      <w:r>
        <w:rPr>
          <w:rFonts w:cstheme="minorHAnsi"/>
          <w:sz w:val="28"/>
          <w:szCs w:val="28"/>
        </w:rPr>
        <w:t xml:space="preserve"> </w:t>
      </w:r>
      <w:ins w:id="873" w:author="HP hp" w:date="2023-11-28T21:12:00Z">
        <w:r w:rsidRPr="002A1956">
          <w:rPr>
            <w:rFonts w:cstheme="minorHAnsi"/>
            <w:sz w:val="28"/>
            <w:szCs w:val="28"/>
          </w:rPr>
          <w:t>In this case,</w:t>
        </w:r>
      </w:ins>
      <w:r>
        <w:rPr>
          <w:rFonts w:cstheme="minorHAnsi"/>
          <w:sz w:val="28"/>
          <w:szCs w:val="28"/>
        </w:rPr>
        <w:t xml:space="preserve"> </w:t>
      </w:r>
      <w:ins w:id="874" w:author="HP hp" w:date="2023-11-28T21:12:00Z">
        <w:r w:rsidRPr="002A1956">
          <w:rPr>
            <w:rFonts w:cstheme="minorHAnsi"/>
            <w:sz w:val="28"/>
            <w:szCs w:val="28"/>
          </w:rPr>
          <w:t>the median value is 40.</w:t>
        </w:r>
        <w:proofErr w:type="gramStart"/>
        <w:r w:rsidRPr="002A1956">
          <w:rPr>
            <w:rFonts w:cstheme="minorHAnsi"/>
            <w:sz w:val="28"/>
            <w:szCs w:val="28"/>
          </w:rPr>
          <w:t>5.This</w:t>
        </w:r>
        <w:proofErr w:type="gramEnd"/>
        <w:r w:rsidRPr="002A1956">
          <w:rPr>
            <w:rFonts w:cstheme="minorHAnsi"/>
            <w:sz w:val="28"/>
            <w:szCs w:val="28"/>
          </w:rPr>
          <w:t xml:space="preserve"> implies half of the student marks are below 40.5 and other half are above 40.5.</w:t>
        </w:r>
      </w:ins>
    </w:p>
    <w:p w14:paraId="1581ABA2" w14:textId="601F9936" w:rsidR="0097175E" w:rsidRPr="0097175E" w:rsidRDefault="0097175E" w:rsidP="0097175E">
      <w:pPr>
        <w:rPr>
          <w:ins w:id="875" w:author="HP hp" w:date="2023-11-28T21:12:00Z"/>
          <w:rFonts w:cstheme="minorHAnsi"/>
          <w:sz w:val="28"/>
          <w:szCs w:val="28"/>
        </w:rPr>
      </w:pPr>
      <w:ins w:id="876" w:author="HP hp" w:date="2023-11-28T21:12:00Z">
        <w:r w:rsidRPr="007A22C7">
          <w:rPr>
            <w:rFonts w:cstheme="minorHAnsi"/>
            <w:b/>
            <w:bCs/>
            <w:sz w:val="28"/>
            <w:szCs w:val="28"/>
          </w:rPr>
          <w:t>Variance:</w:t>
        </w:r>
        <w:r w:rsidRPr="0097175E">
          <w:rPr>
            <w:rFonts w:cstheme="minorHAnsi"/>
            <w:color w:val="0F0F0F"/>
            <w:sz w:val="28"/>
            <w:szCs w:val="28"/>
          </w:rPr>
          <w:t xml:space="preserve"> Variance is a statistical measure that quantifies the dispersion or spread of a set of data points around their mean (average</w:t>
        </w:r>
        <w:proofErr w:type="gramStart"/>
        <w:r w:rsidRPr="0097175E">
          <w:rPr>
            <w:rFonts w:cstheme="minorHAnsi"/>
            <w:color w:val="0F0F0F"/>
            <w:sz w:val="28"/>
            <w:szCs w:val="28"/>
          </w:rPr>
          <w:t>).In</w:t>
        </w:r>
        <w:proofErr w:type="gramEnd"/>
        <w:r w:rsidRPr="0097175E">
          <w:rPr>
            <w:rFonts w:cstheme="minorHAnsi"/>
            <w:color w:val="0F0F0F"/>
            <w:sz w:val="28"/>
            <w:szCs w:val="28"/>
          </w:rPr>
          <w:t xml:space="preserve"> this case,</w:t>
        </w:r>
      </w:ins>
      <w:r w:rsidR="002A1956">
        <w:rPr>
          <w:rFonts w:cstheme="minorHAnsi"/>
          <w:color w:val="0F0F0F"/>
          <w:sz w:val="28"/>
          <w:szCs w:val="28"/>
        </w:rPr>
        <w:t xml:space="preserve"> </w:t>
      </w:r>
      <w:ins w:id="877" w:author="HP hp" w:date="2023-11-28T21:12:00Z">
        <w:r w:rsidRPr="0097175E">
          <w:rPr>
            <w:rFonts w:cstheme="minorHAnsi"/>
            <w:color w:val="0F0F0F"/>
            <w:sz w:val="28"/>
            <w:szCs w:val="28"/>
          </w:rPr>
          <w:t>the variance is approximately 24.11.</w:t>
        </w:r>
        <w:r w:rsidRPr="0097175E">
          <w:rPr>
            <w:rFonts w:cstheme="minorHAnsi"/>
            <w:sz w:val="28"/>
            <w:szCs w:val="28"/>
          </w:rPr>
          <w:t xml:space="preserve"> The higher variance indicates that the student marks are somewhat spread out from the mean, suggesting some variability in scores.</w:t>
        </w:r>
      </w:ins>
    </w:p>
    <w:p w14:paraId="054B6F92" w14:textId="519721B5" w:rsidR="0097175E" w:rsidRPr="0097175E" w:rsidRDefault="0097175E" w:rsidP="002A1956">
      <w:pPr>
        <w:rPr>
          <w:ins w:id="878" w:author="HP hp" w:date="2023-11-28T21:12:00Z"/>
          <w:rFonts w:cstheme="minorHAnsi"/>
          <w:sz w:val="28"/>
          <w:szCs w:val="28"/>
        </w:rPr>
      </w:pPr>
      <w:ins w:id="879" w:author="HP hp" w:date="2023-11-28T21:12:00Z">
        <w:r w:rsidRPr="007A22C7">
          <w:rPr>
            <w:rFonts w:cstheme="minorHAnsi"/>
            <w:b/>
            <w:bCs/>
            <w:sz w:val="28"/>
            <w:szCs w:val="28"/>
          </w:rPr>
          <w:t>Standard Deviation:</w:t>
        </w:r>
        <w:r w:rsidRPr="0097175E">
          <w:rPr>
            <w:rFonts w:cstheme="minorHAnsi"/>
            <w:color w:val="0F0F0F"/>
            <w:sz w:val="28"/>
            <w:szCs w:val="28"/>
          </w:rPr>
          <w:t xml:space="preserve"> Standard deviation is a statistical measure that quantifies the amount of variation or dispersion in a dataset. It measures how spread out the values in a dataset are around the mean.</w:t>
        </w:r>
      </w:ins>
      <w:r w:rsidR="002A1956">
        <w:rPr>
          <w:rFonts w:cstheme="minorHAnsi"/>
          <w:color w:val="0F0F0F"/>
          <w:sz w:val="28"/>
          <w:szCs w:val="28"/>
        </w:rPr>
        <w:t xml:space="preserve"> </w:t>
      </w:r>
      <w:ins w:id="880" w:author="HP hp" w:date="2023-11-28T21:12:00Z">
        <w:r w:rsidRPr="0097175E">
          <w:rPr>
            <w:rFonts w:cstheme="minorHAnsi"/>
            <w:color w:val="0F0F0F"/>
            <w:sz w:val="28"/>
            <w:szCs w:val="28"/>
          </w:rPr>
          <w:t>It is the square root of the variance.</w:t>
        </w:r>
      </w:ins>
      <w:r w:rsidR="002A1956">
        <w:rPr>
          <w:rFonts w:cstheme="minorHAnsi"/>
          <w:color w:val="0F0F0F"/>
          <w:sz w:val="28"/>
          <w:szCs w:val="28"/>
        </w:rPr>
        <w:t xml:space="preserve"> </w:t>
      </w:r>
      <w:ins w:id="881" w:author="HP hp" w:date="2023-11-28T21:12:00Z">
        <w:r w:rsidRPr="0097175E">
          <w:rPr>
            <w:rFonts w:cstheme="minorHAnsi"/>
            <w:color w:val="0F0F0F"/>
            <w:sz w:val="28"/>
            <w:szCs w:val="28"/>
          </w:rPr>
          <w:t>In this case,</w:t>
        </w:r>
      </w:ins>
      <w:r w:rsidR="002A1956">
        <w:rPr>
          <w:rFonts w:cstheme="minorHAnsi"/>
          <w:color w:val="0F0F0F"/>
          <w:sz w:val="28"/>
          <w:szCs w:val="28"/>
        </w:rPr>
        <w:t xml:space="preserve"> </w:t>
      </w:r>
      <w:ins w:id="882" w:author="HP hp" w:date="2023-11-28T21:12:00Z">
        <w:r w:rsidRPr="0097175E">
          <w:rPr>
            <w:rFonts w:cstheme="minorHAnsi"/>
            <w:color w:val="0F0F0F"/>
            <w:sz w:val="28"/>
            <w:szCs w:val="28"/>
          </w:rPr>
          <w:t>the standard deviation is approximately 4.91.</w:t>
        </w:r>
        <w:r w:rsidRPr="0097175E">
          <w:rPr>
            <w:rFonts w:cstheme="minorHAnsi"/>
            <w:sz w:val="28"/>
            <w:szCs w:val="28"/>
          </w:rPr>
          <w:t xml:space="preserve"> The larger standard deviation indicates that there is a noticeable amount of variability in the student marks from the mea</w:t>
        </w:r>
      </w:ins>
      <w:r w:rsidR="007A22C7">
        <w:rPr>
          <w:rFonts w:cstheme="minorHAnsi"/>
          <w:sz w:val="28"/>
          <w:szCs w:val="28"/>
        </w:rPr>
        <w:t>n.</w:t>
      </w:r>
    </w:p>
    <w:p w14:paraId="39E0632F" w14:textId="75792D71" w:rsidR="00A157DE" w:rsidRDefault="00A157DE" w:rsidP="00A157DE">
      <w:pPr>
        <w:rPr>
          <w:ins w:id="883" w:author="HP hp" w:date="2023-11-28T21:12:00Z"/>
          <w:noProof/>
        </w:rPr>
      </w:pPr>
    </w:p>
    <w:p w14:paraId="7114DC2B" w14:textId="77777777" w:rsidR="00A157DE" w:rsidRDefault="00A157DE" w:rsidP="00A157DE">
      <w:pPr>
        <w:rPr>
          <w:ins w:id="884" w:author="HP hp" w:date="2023-11-28T21:12:00Z"/>
          <w:noProof/>
        </w:rPr>
      </w:pPr>
    </w:p>
    <w:p w14:paraId="617F8424" w14:textId="77777777" w:rsidR="00A157DE" w:rsidRPr="00A157DE" w:rsidRDefault="00A157DE" w:rsidP="00A157DE">
      <w:pPr>
        <w:pStyle w:val="ListParagraph"/>
        <w:rPr>
          <w:ins w:id="885" w:author="HP hp" w:date="2023-11-28T21:12:00Z"/>
          <w:sz w:val="28"/>
          <w:szCs w:val="28"/>
        </w:rPr>
      </w:pPr>
    </w:p>
    <w:p w14:paraId="49B0DA62" w14:textId="77777777" w:rsidR="00CB08A5" w:rsidRDefault="00BC5748" w:rsidP="00CB08A5">
      <w:pPr>
        <w:rPr>
          <w:sz w:val="28"/>
          <w:szCs w:val="28"/>
        </w:rPr>
      </w:pPr>
      <w:ins w:id="886" w:author="HP hp" w:date="2023-11-28T21:12:00Z">
        <w:r>
          <w:rPr>
            <w:sz w:val="28"/>
            <w:szCs w:val="28"/>
          </w:rPr>
          <w:t>Q13</w:t>
        </w:r>
        <w:r w:rsidR="00CB08A5">
          <w:rPr>
            <w:sz w:val="28"/>
            <w:szCs w:val="28"/>
          </w:rPr>
          <w:t xml:space="preserve">) </w:t>
        </w:r>
        <w:r w:rsidR="00C41684">
          <w:rPr>
            <w:sz w:val="28"/>
            <w:szCs w:val="28"/>
          </w:rPr>
          <w:t>What is the nature of skewness when mean, median of data are equal?</w:t>
        </w:r>
      </w:ins>
    </w:p>
    <w:p w14:paraId="0CCCB1F3" w14:textId="289147B9" w:rsidR="007A22C7" w:rsidRDefault="007A22C7" w:rsidP="007A22C7">
      <w:pPr>
        <w:rPr>
          <w:sz w:val="28"/>
          <w:szCs w:val="28"/>
          <w:lang w:val="en-IN"/>
        </w:rPr>
      </w:pPr>
      <w:r>
        <w:rPr>
          <w:sz w:val="28"/>
          <w:szCs w:val="28"/>
        </w:rPr>
        <w:t>Ans:</w:t>
      </w:r>
      <w:r w:rsidRPr="007A22C7">
        <w:rPr>
          <w:sz w:val="28"/>
          <w:szCs w:val="28"/>
          <w:lang w:val="en-IN"/>
        </w:rPr>
        <w:t xml:space="preserve"> </w:t>
      </w:r>
      <w:ins w:id="887" w:author="HP hp" w:date="2023-11-28T21:12:00Z">
        <w:r w:rsidRPr="007A22C7">
          <w:rPr>
            <w:sz w:val="28"/>
            <w:szCs w:val="28"/>
            <w:lang w:val="en-IN"/>
          </w:rPr>
          <w:t xml:space="preserve">When the mean and median are equal, the data distribution is symmetric, and the skewness of the distribution is close to zero. There is a balanced spread of data on both sides of the </w:t>
        </w:r>
        <w:proofErr w:type="spellStart"/>
        <w:r w:rsidRPr="007A22C7">
          <w:rPr>
            <w:sz w:val="28"/>
            <w:szCs w:val="28"/>
            <w:lang w:val="en-IN"/>
          </w:rPr>
          <w:t>center</w:t>
        </w:r>
        <w:proofErr w:type="spellEnd"/>
        <w:r w:rsidRPr="007A22C7">
          <w:rPr>
            <w:sz w:val="28"/>
            <w:szCs w:val="28"/>
            <w:lang w:val="en-IN"/>
          </w:rPr>
          <w:t>,</w:t>
        </w:r>
      </w:ins>
      <w:r>
        <w:rPr>
          <w:sz w:val="28"/>
          <w:szCs w:val="28"/>
          <w:lang w:val="en-IN"/>
        </w:rPr>
        <w:t xml:space="preserve"> </w:t>
      </w:r>
      <w:ins w:id="888" w:author="HP hp" w:date="2023-11-28T21:12:00Z">
        <w:r w:rsidRPr="007A22C7">
          <w:rPr>
            <w:sz w:val="28"/>
            <w:szCs w:val="28"/>
            <w:lang w:val="en-IN"/>
          </w:rPr>
          <w:t>resembling a symmetric or normal distribution. Skewness refers to the measure of the asymmetry of the probability distribution of a real-valued random variable. When the mean and median are equal, the skewness of the distribution is close to zero or effectively zero. This indicates that there is no skewness or minimal skewness in the distribution, signifying a symmetric distribution.</w:t>
        </w:r>
        <w:r w:rsidRPr="007A22C7">
          <w:rPr>
            <w:vanish/>
            <w:sz w:val="28"/>
            <w:szCs w:val="28"/>
            <w:lang w:val="en-IN"/>
          </w:rPr>
          <w:t>Top of Form</w:t>
        </w:r>
      </w:ins>
    </w:p>
    <w:p w14:paraId="10F4BCBC" w14:textId="77777777" w:rsidR="007A22C7" w:rsidRDefault="007A22C7" w:rsidP="007A22C7">
      <w:pPr>
        <w:rPr>
          <w:sz w:val="28"/>
          <w:szCs w:val="28"/>
          <w:lang w:val="en-IN"/>
        </w:rPr>
      </w:pPr>
    </w:p>
    <w:p w14:paraId="4FF99B1B" w14:textId="77777777" w:rsidR="007A22C7" w:rsidRPr="007A22C7" w:rsidRDefault="007A22C7" w:rsidP="007A22C7">
      <w:pPr>
        <w:rPr>
          <w:ins w:id="889" w:author="HP hp" w:date="2023-11-28T21:12:00Z"/>
          <w:vanish/>
          <w:sz w:val="28"/>
          <w:szCs w:val="28"/>
          <w:lang w:val="en-IN"/>
        </w:rPr>
      </w:pPr>
    </w:p>
    <w:p w14:paraId="23D38175" w14:textId="77777777" w:rsidR="007A22C7" w:rsidRPr="007A22C7" w:rsidRDefault="007A22C7" w:rsidP="007A22C7">
      <w:pPr>
        <w:rPr>
          <w:ins w:id="890" w:author="HP hp" w:date="2023-11-28T21:12:00Z"/>
          <w:sz w:val="28"/>
          <w:szCs w:val="28"/>
          <w:lang w:val="en-IN"/>
        </w:rPr>
      </w:pPr>
    </w:p>
    <w:p w14:paraId="1E5A86A5" w14:textId="041A389A" w:rsidR="007A22C7" w:rsidRDefault="007A22C7" w:rsidP="00CB08A5">
      <w:pPr>
        <w:rPr>
          <w:ins w:id="891" w:author="HP hp" w:date="2023-11-28T21:12:00Z"/>
          <w:sz w:val="28"/>
          <w:szCs w:val="28"/>
        </w:rPr>
      </w:pPr>
    </w:p>
    <w:p w14:paraId="20B6CA0E" w14:textId="77777777" w:rsidR="00D759AC" w:rsidRDefault="00BC5748" w:rsidP="00CB08A5">
      <w:pPr>
        <w:rPr>
          <w:ins w:id="892" w:author="HP hp" w:date="2023-11-28T21:12:00Z"/>
          <w:sz w:val="28"/>
          <w:szCs w:val="28"/>
        </w:rPr>
      </w:pPr>
      <w:ins w:id="893" w:author="HP hp" w:date="2023-11-28T21:12:00Z">
        <w:r>
          <w:rPr>
            <w:sz w:val="28"/>
            <w:szCs w:val="28"/>
          </w:rPr>
          <w:lastRenderedPageBreak/>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ins>
    </w:p>
    <w:p w14:paraId="6F8CEBEB" w14:textId="6C7EF40C" w:rsidR="00C5297B" w:rsidRPr="00C5297B" w:rsidRDefault="0029578C" w:rsidP="00CB08A5">
      <w:pPr>
        <w:rPr>
          <w:ins w:id="894" w:author="HP hp" w:date="2023-11-28T21:12:00Z"/>
          <w:rFonts w:cstheme="minorHAnsi"/>
          <w:sz w:val="28"/>
          <w:szCs w:val="28"/>
        </w:rPr>
      </w:pPr>
      <w:r>
        <w:rPr>
          <w:rFonts w:cstheme="minorHAnsi"/>
          <w:color w:val="0F0F0F"/>
          <w:sz w:val="28"/>
          <w:szCs w:val="28"/>
        </w:rPr>
        <w:t xml:space="preserve">Ans: </w:t>
      </w:r>
      <w:ins w:id="895" w:author="HP hp" w:date="2023-11-28T21:12:00Z">
        <w:r w:rsidR="00C5297B" w:rsidRPr="00C5297B">
          <w:rPr>
            <w:rFonts w:cstheme="minorHAnsi"/>
            <w:color w:val="0F0F0F"/>
            <w:sz w:val="28"/>
            <w:szCs w:val="28"/>
          </w:rPr>
          <w:t>When the mean of a dataset is greater than the median, it indicates that the distribution is positively skewed, also known as right-skewed. Positively skewed distributions often occur when there are a few extremely high values (outliers) that significantly affect the mean, pulling it towards the right side.</w:t>
        </w:r>
      </w:ins>
    </w:p>
    <w:p w14:paraId="4EBABC95" w14:textId="77777777" w:rsidR="00C5297B" w:rsidRDefault="00C5297B" w:rsidP="00CB08A5">
      <w:pPr>
        <w:rPr>
          <w:ins w:id="896" w:author="HP hp" w:date="2023-11-28T21:12:00Z"/>
          <w:sz w:val="28"/>
          <w:szCs w:val="28"/>
        </w:rPr>
      </w:pPr>
    </w:p>
    <w:p w14:paraId="1F723682" w14:textId="77777777" w:rsidR="00786F22" w:rsidRDefault="00BC5748" w:rsidP="00CB08A5">
      <w:pPr>
        <w:rPr>
          <w:ins w:id="897" w:author="HP hp" w:date="2023-11-28T21:12:00Z"/>
          <w:sz w:val="28"/>
          <w:szCs w:val="28"/>
        </w:rPr>
      </w:pPr>
      <w:ins w:id="898" w:author="HP hp" w:date="2023-11-28T21:12:00Z">
        <w:r>
          <w:rPr>
            <w:sz w:val="28"/>
            <w:szCs w:val="28"/>
          </w:rPr>
          <w:t>Q15</w:t>
        </w:r>
        <w:r w:rsidR="00786F22">
          <w:rPr>
            <w:sz w:val="28"/>
            <w:szCs w:val="28"/>
          </w:rPr>
          <w:t>) What is the nature of skewness when median &gt; mean?</w:t>
        </w:r>
      </w:ins>
    </w:p>
    <w:p w14:paraId="30BD7467" w14:textId="32834156" w:rsidR="00C5297B" w:rsidRPr="00C5297B" w:rsidRDefault="0029578C" w:rsidP="00CB08A5">
      <w:pPr>
        <w:rPr>
          <w:ins w:id="899" w:author="HP hp" w:date="2023-11-28T21:12:00Z"/>
          <w:rFonts w:cstheme="minorHAnsi"/>
          <w:sz w:val="28"/>
          <w:szCs w:val="28"/>
        </w:rPr>
      </w:pPr>
      <w:r>
        <w:rPr>
          <w:sz w:val="28"/>
          <w:szCs w:val="28"/>
        </w:rPr>
        <w:t xml:space="preserve">Ans: </w:t>
      </w:r>
      <w:ins w:id="900" w:author="HP hp" w:date="2023-11-28T21:12:00Z">
        <w:r w:rsidR="00C5297B" w:rsidRPr="00C5297B">
          <w:rPr>
            <w:rFonts w:cstheme="minorHAnsi"/>
            <w:color w:val="0F0F0F"/>
            <w:sz w:val="28"/>
            <w:szCs w:val="28"/>
          </w:rPr>
          <w:t>When the median of a dataset is greater than the mean, it suggests that the distribution is negatively skewed, also known as left-skewed. Negatively skewed distributions often occur when there are a few extremely low values (outliers) that significantly affect the mean, pulling it towards the left side.</w:t>
        </w:r>
      </w:ins>
    </w:p>
    <w:p w14:paraId="4B8D6FA0" w14:textId="77777777" w:rsidR="00C5297B" w:rsidRDefault="00C5297B" w:rsidP="00CB08A5">
      <w:pPr>
        <w:rPr>
          <w:ins w:id="901" w:author="HP hp" w:date="2023-11-28T21:12:00Z"/>
          <w:sz w:val="28"/>
          <w:szCs w:val="28"/>
        </w:rPr>
      </w:pPr>
    </w:p>
    <w:p w14:paraId="7BA1CE46" w14:textId="77777777" w:rsidR="00786F22" w:rsidRDefault="00BC5748" w:rsidP="00CB08A5">
      <w:pPr>
        <w:rPr>
          <w:ins w:id="902" w:author="HP hp" w:date="2023-11-28T21:12:00Z"/>
          <w:sz w:val="28"/>
          <w:szCs w:val="28"/>
        </w:rPr>
      </w:pPr>
      <w:ins w:id="903" w:author="HP hp" w:date="2023-11-28T21:12:00Z">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ins>
    </w:p>
    <w:p w14:paraId="25D28E2B" w14:textId="399844EC" w:rsidR="00C5297B" w:rsidRPr="00C5297B" w:rsidRDefault="0029578C" w:rsidP="00CB08A5">
      <w:pPr>
        <w:rPr>
          <w:ins w:id="904" w:author="HP hp" w:date="2023-11-28T21:12:00Z"/>
          <w:rFonts w:cstheme="minorHAnsi"/>
          <w:color w:val="0F0F0F"/>
          <w:sz w:val="28"/>
          <w:szCs w:val="28"/>
        </w:rPr>
      </w:pPr>
      <w:r>
        <w:rPr>
          <w:rFonts w:cstheme="minorHAnsi"/>
          <w:color w:val="0F0F0F"/>
          <w:sz w:val="28"/>
          <w:szCs w:val="28"/>
        </w:rPr>
        <w:t xml:space="preserve">Ans: </w:t>
      </w:r>
      <w:ins w:id="905" w:author="HP hp" w:date="2023-11-28T21:12:00Z">
        <w:r w:rsidR="00C5297B" w:rsidRPr="00C5297B">
          <w:rPr>
            <w:rFonts w:cstheme="minorHAnsi"/>
            <w:color w:val="0F0F0F"/>
            <w:sz w:val="28"/>
            <w:szCs w:val="28"/>
          </w:rPr>
          <w:t>A positive kurtosis value indicates that a dataset has heavier tails and a more peaked central peak (leptokurtic distribution) compared to a normal distribution.</w:t>
        </w:r>
      </w:ins>
    </w:p>
    <w:p w14:paraId="4AAB4104" w14:textId="2D056D70" w:rsidR="00C5297B" w:rsidRDefault="00C5297B" w:rsidP="00CB08A5">
      <w:pPr>
        <w:rPr>
          <w:ins w:id="906" w:author="HP hp" w:date="2023-11-28T21:12:00Z"/>
          <w:rFonts w:cstheme="minorHAnsi"/>
          <w:color w:val="0F0F0F"/>
          <w:sz w:val="28"/>
          <w:szCs w:val="28"/>
        </w:rPr>
      </w:pPr>
      <w:ins w:id="907" w:author="HP hp" w:date="2023-11-28T21:12:00Z">
        <w:r w:rsidRPr="00C5297B">
          <w:rPr>
            <w:rFonts w:cstheme="minorHAnsi"/>
            <w:color w:val="0F0F0F"/>
            <w:sz w:val="28"/>
            <w:szCs w:val="28"/>
          </w:rPr>
          <w:t>Positive Kurtosis (or excess kurtosis &gt; 0)</w:t>
        </w:r>
        <w:r>
          <w:rPr>
            <w:rFonts w:cstheme="minorHAnsi"/>
            <w:color w:val="0F0F0F"/>
            <w:sz w:val="28"/>
            <w:szCs w:val="28"/>
          </w:rPr>
          <w:t>.</w:t>
        </w:r>
      </w:ins>
    </w:p>
    <w:p w14:paraId="13C4EA69" w14:textId="77777777" w:rsidR="00C5297B" w:rsidRDefault="00C5297B" w:rsidP="00CB08A5">
      <w:pPr>
        <w:rPr>
          <w:ins w:id="908" w:author="HP hp" w:date="2023-11-28T21:12:00Z"/>
          <w:rFonts w:cstheme="minorHAnsi"/>
          <w:color w:val="0F0F0F"/>
          <w:sz w:val="28"/>
          <w:szCs w:val="28"/>
        </w:rPr>
      </w:pPr>
    </w:p>
    <w:p w14:paraId="29145527" w14:textId="77777777" w:rsidR="00C5297B" w:rsidRDefault="00C5297B" w:rsidP="00CB08A5">
      <w:pPr>
        <w:rPr>
          <w:ins w:id="909" w:author="HP hp" w:date="2023-11-28T21:12:00Z"/>
          <w:rFonts w:cstheme="minorHAnsi"/>
          <w:color w:val="0F0F0F"/>
          <w:sz w:val="28"/>
          <w:szCs w:val="28"/>
        </w:rPr>
      </w:pPr>
    </w:p>
    <w:p w14:paraId="61A31772" w14:textId="77777777" w:rsidR="00C5297B" w:rsidRPr="00C5297B" w:rsidRDefault="00C5297B" w:rsidP="00CB08A5">
      <w:pPr>
        <w:rPr>
          <w:ins w:id="910" w:author="HP hp" w:date="2023-11-28T21:12:00Z"/>
          <w:rFonts w:cstheme="minorHAnsi"/>
          <w:color w:val="0F0F0F"/>
          <w:sz w:val="28"/>
          <w:szCs w:val="28"/>
        </w:rPr>
      </w:pPr>
    </w:p>
    <w:p w14:paraId="58C1A12B" w14:textId="77777777" w:rsidR="00C5297B" w:rsidRDefault="00BC5748" w:rsidP="00CB08A5">
      <w:pPr>
        <w:rPr>
          <w:ins w:id="911" w:author="HP hp" w:date="2023-11-28T21:12:00Z"/>
          <w:sz w:val="28"/>
          <w:szCs w:val="28"/>
        </w:rPr>
      </w:pPr>
      <w:ins w:id="912" w:author="HP hp" w:date="2023-11-28T21:12:00Z">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ins>
    </w:p>
    <w:p w14:paraId="52830CB4" w14:textId="4E9E0D1D" w:rsidR="00C5297B" w:rsidRDefault="00E46B6E" w:rsidP="00CB08A5">
      <w:pPr>
        <w:rPr>
          <w:rFonts w:cstheme="minorHAnsi"/>
          <w:color w:val="0F0F0F"/>
          <w:sz w:val="28"/>
          <w:szCs w:val="28"/>
        </w:rPr>
      </w:pPr>
      <w:r>
        <w:rPr>
          <w:rFonts w:cstheme="minorHAnsi"/>
          <w:color w:val="0F0F0F"/>
          <w:sz w:val="28"/>
          <w:szCs w:val="28"/>
        </w:rPr>
        <w:t>Ans:</w:t>
      </w:r>
      <w:r w:rsidR="007A22C7">
        <w:rPr>
          <w:rFonts w:cstheme="minorHAnsi"/>
          <w:color w:val="0F0F0F"/>
          <w:sz w:val="28"/>
          <w:szCs w:val="28"/>
        </w:rPr>
        <w:t xml:space="preserve"> A</w:t>
      </w:r>
      <w:ins w:id="913" w:author="HP hp" w:date="2023-11-28T21:12:00Z">
        <w:r w:rsidRPr="00C5297B">
          <w:rPr>
            <w:rFonts w:cstheme="minorHAnsi"/>
            <w:color w:val="0F0F0F"/>
            <w:sz w:val="28"/>
            <w:szCs w:val="28"/>
          </w:rPr>
          <w:t xml:space="preserve"> </w:t>
        </w:r>
        <w:r w:rsidR="00C5297B" w:rsidRPr="00C5297B">
          <w:rPr>
            <w:rFonts w:cstheme="minorHAnsi"/>
            <w:color w:val="0F0F0F"/>
            <w:sz w:val="28"/>
            <w:szCs w:val="28"/>
          </w:rPr>
          <w:t>negative kurtosis value indicates that a dataset has lighter tails and a flatter central peak (platykurtic distribution) compared to a normal distribution. Negative Kurtosis (or excess kurtosis &lt; 0)</w:t>
        </w:r>
      </w:ins>
    </w:p>
    <w:p w14:paraId="1B9426BF" w14:textId="77777777" w:rsidR="00AA1C64" w:rsidRDefault="00AA1C64" w:rsidP="00CB08A5">
      <w:pPr>
        <w:rPr>
          <w:rFonts w:cstheme="minorHAnsi"/>
          <w:color w:val="0F0F0F"/>
          <w:sz w:val="28"/>
          <w:szCs w:val="28"/>
        </w:rPr>
      </w:pPr>
    </w:p>
    <w:p w14:paraId="7EC4D88C" w14:textId="77777777" w:rsidR="00AA1C64" w:rsidRDefault="00AA1C64" w:rsidP="00CB08A5">
      <w:pPr>
        <w:rPr>
          <w:rFonts w:cstheme="minorHAnsi"/>
          <w:color w:val="0F0F0F"/>
          <w:sz w:val="28"/>
          <w:szCs w:val="28"/>
        </w:rPr>
      </w:pPr>
    </w:p>
    <w:p w14:paraId="25DFCF74" w14:textId="77777777" w:rsidR="00AA1C64" w:rsidRPr="00C5297B" w:rsidRDefault="00AA1C64" w:rsidP="00CB08A5">
      <w:pPr>
        <w:rPr>
          <w:ins w:id="914" w:author="HP hp" w:date="2023-11-28T21:12:00Z"/>
          <w:sz w:val="28"/>
          <w:szCs w:val="28"/>
        </w:rPr>
      </w:pPr>
    </w:p>
    <w:p w14:paraId="493D373A" w14:textId="77777777" w:rsidR="00C5297B" w:rsidRDefault="00C5297B" w:rsidP="00CB08A5">
      <w:pPr>
        <w:rPr>
          <w:ins w:id="915" w:author="HP hp" w:date="2023-11-28T21:12:00Z"/>
          <w:sz w:val="28"/>
          <w:szCs w:val="28"/>
        </w:rPr>
      </w:pPr>
    </w:p>
    <w:p w14:paraId="2611D9FC" w14:textId="77777777" w:rsidR="00C57628" w:rsidRDefault="00BC5748" w:rsidP="00CB08A5">
      <w:pPr>
        <w:rPr>
          <w:ins w:id="916" w:author="HP hp" w:date="2023-11-28T21:12:00Z"/>
          <w:sz w:val="28"/>
          <w:szCs w:val="28"/>
        </w:rPr>
      </w:pPr>
      <w:ins w:id="917" w:author="HP hp" w:date="2023-11-28T21:12:00Z">
        <w:r>
          <w:rPr>
            <w:sz w:val="28"/>
            <w:szCs w:val="28"/>
          </w:rPr>
          <w:lastRenderedPageBreak/>
          <w:t>Q18</w:t>
        </w:r>
        <w:r w:rsidR="005438FD">
          <w:rPr>
            <w:sz w:val="28"/>
            <w:szCs w:val="28"/>
          </w:rPr>
          <w:t xml:space="preserve">) </w:t>
        </w:r>
        <w:r w:rsidR="00D610DF">
          <w:rPr>
            <w:sz w:val="28"/>
            <w:szCs w:val="28"/>
          </w:rPr>
          <w:t>Answer the below questions using the below boxplot visualization.</w:t>
        </w:r>
      </w:ins>
    </w:p>
    <w:p w14:paraId="15E44F3F" w14:textId="77777777" w:rsidR="005438FD" w:rsidRDefault="00AA1C64" w:rsidP="00CB08A5">
      <w:pPr>
        <w:rPr>
          <w:ins w:id="918" w:author="HP hp" w:date="2023-11-28T21:12:00Z"/>
          <w:sz w:val="28"/>
          <w:szCs w:val="28"/>
        </w:rPr>
      </w:pPr>
      <w:ins w:id="919" w:author="HP hp" w:date="2023-11-28T21:12:00Z">
        <w:r>
          <w:rPr>
            <w:sz w:val="28"/>
            <w:szCs w:val="28"/>
          </w:rPr>
          <w:pict w14:anchorId="67826F4E">
            <v:shape id="_x0000_i1027" type="#_x0000_t75" style="width:441pt;height:113.4pt">
              <v:imagedata r:id="rId26" o:title="Boxplot"/>
            </v:shape>
          </w:pict>
        </w:r>
      </w:ins>
    </w:p>
    <w:p w14:paraId="72C0EE4A" w14:textId="77777777" w:rsidR="00C57628" w:rsidRDefault="00C57628" w:rsidP="00CB08A5">
      <w:pPr>
        <w:rPr>
          <w:ins w:id="920" w:author="HP hp" w:date="2023-11-28T21:12:00Z"/>
          <w:sz w:val="28"/>
          <w:szCs w:val="28"/>
        </w:rPr>
      </w:pPr>
      <w:ins w:id="921" w:author="HP hp" w:date="2023-11-28T21:12:00Z">
        <w:r>
          <w:rPr>
            <w:sz w:val="28"/>
            <w:szCs w:val="28"/>
          </w:rPr>
          <w:t>What can we say about the distribution of the data?</w:t>
        </w:r>
      </w:ins>
    </w:p>
    <w:p w14:paraId="7B87B421" w14:textId="77777777" w:rsidR="00A44BD7" w:rsidRDefault="00A44BD7" w:rsidP="00A44BD7">
      <w:pPr>
        <w:pStyle w:val="ListParagraph"/>
        <w:numPr>
          <w:ilvl w:val="0"/>
          <w:numId w:val="9"/>
        </w:numPr>
        <w:spacing w:line="256" w:lineRule="auto"/>
        <w:rPr>
          <w:ins w:id="922" w:author="HP hp" w:date="2023-11-28T21:12:00Z"/>
          <w:sz w:val="28"/>
          <w:szCs w:val="28"/>
        </w:rPr>
      </w:pPr>
      <w:ins w:id="923" w:author="HP hp" w:date="2023-11-28T21:12:00Z">
        <w:r>
          <w:rPr>
            <w:sz w:val="28"/>
            <w:szCs w:val="28"/>
          </w:rPr>
          <w:t>The data is distributed across a range from around 2 to above 18.</w:t>
        </w:r>
      </w:ins>
    </w:p>
    <w:p w14:paraId="20164D5A" w14:textId="77777777" w:rsidR="00A44BD7" w:rsidRDefault="00A44BD7" w:rsidP="00A44BD7">
      <w:pPr>
        <w:pStyle w:val="ListParagraph"/>
        <w:numPr>
          <w:ilvl w:val="0"/>
          <w:numId w:val="9"/>
        </w:numPr>
        <w:spacing w:line="256" w:lineRule="auto"/>
        <w:rPr>
          <w:ins w:id="924" w:author="HP hp" w:date="2023-11-28T21:12:00Z"/>
          <w:sz w:val="28"/>
          <w:szCs w:val="28"/>
        </w:rPr>
      </w:pPr>
      <w:ins w:id="925" w:author="HP hp" w:date="2023-11-28T21:12:00Z">
        <w:r>
          <w:rPr>
            <w:sz w:val="28"/>
            <w:szCs w:val="28"/>
          </w:rPr>
          <w:t>The upper whisker length extending beyond 18 suggests that the possibility of outliers or data points that are more spread out.</w:t>
        </w:r>
      </w:ins>
    </w:p>
    <w:p w14:paraId="12A236D0" w14:textId="77777777" w:rsidR="00A44BD7" w:rsidRDefault="00A44BD7" w:rsidP="00A44BD7">
      <w:pPr>
        <w:pStyle w:val="ListParagraph"/>
        <w:numPr>
          <w:ilvl w:val="0"/>
          <w:numId w:val="9"/>
        </w:numPr>
        <w:spacing w:line="256" w:lineRule="auto"/>
        <w:rPr>
          <w:ins w:id="926" w:author="HP hp" w:date="2023-11-28T21:12:00Z"/>
          <w:sz w:val="28"/>
          <w:szCs w:val="28"/>
        </w:rPr>
      </w:pPr>
      <w:ins w:id="927" w:author="HP hp" w:date="2023-11-28T21:12:00Z">
        <w:r>
          <w:rPr>
            <w:sz w:val="28"/>
            <w:szCs w:val="28"/>
          </w:rPr>
          <w:t>The position of the median line between 14 and 16 suggests that the central value of the data is shifted slightly towards the higher end of the range (the line inside the boxplot indicates the median line)</w:t>
        </w:r>
      </w:ins>
    </w:p>
    <w:p w14:paraId="3E2DA23E" w14:textId="77777777" w:rsidR="00A44BD7" w:rsidRDefault="00A44BD7" w:rsidP="00A44BD7">
      <w:pPr>
        <w:pStyle w:val="ListParagraph"/>
        <w:numPr>
          <w:ilvl w:val="0"/>
          <w:numId w:val="9"/>
        </w:numPr>
        <w:spacing w:line="256" w:lineRule="auto"/>
        <w:rPr>
          <w:ins w:id="928" w:author="HP hp" w:date="2023-11-28T21:12:00Z"/>
          <w:sz w:val="28"/>
          <w:szCs w:val="28"/>
        </w:rPr>
      </w:pPr>
      <w:ins w:id="929" w:author="HP hp" w:date="2023-11-28T21:12:00Z">
        <w:r>
          <w:rPr>
            <w:sz w:val="28"/>
            <w:szCs w:val="28"/>
          </w:rPr>
          <w:t xml:space="preserve">      The point that the quartile range 1 being starts exactly at 10 shows that the minimum value of the data set starts from 10 and the lower 25% of data is clustered around a </w:t>
        </w:r>
        <w:proofErr w:type="gramStart"/>
        <w:r>
          <w:rPr>
            <w:sz w:val="28"/>
            <w:szCs w:val="28"/>
          </w:rPr>
          <w:t>value  around</w:t>
        </w:r>
        <w:proofErr w:type="gramEnd"/>
        <w:r>
          <w:rPr>
            <w:sz w:val="28"/>
            <w:szCs w:val="28"/>
          </w:rPr>
          <w:t xml:space="preserve"> the 10.</w:t>
        </w:r>
      </w:ins>
    </w:p>
    <w:p w14:paraId="1419B383" w14:textId="0901B5B7" w:rsidR="00A44BD7" w:rsidRDefault="00A44BD7" w:rsidP="00CB08A5">
      <w:pPr>
        <w:pStyle w:val="ListParagraph"/>
        <w:numPr>
          <w:ilvl w:val="0"/>
          <w:numId w:val="9"/>
        </w:numPr>
        <w:spacing w:line="256" w:lineRule="auto"/>
        <w:rPr>
          <w:ins w:id="930" w:author="HP hp" w:date="2023-11-28T21:12:00Z"/>
          <w:sz w:val="28"/>
          <w:szCs w:val="28"/>
        </w:rPr>
      </w:pPr>
      <w:ins w:id="931" w:author="HP hp" w:date="2023-11-28T21:12:00Z">
        <w:r>
          <w:rPr>
            <w:sz w:val="28"/>
            <w:szCs w:val="28"/>
          </w:rPr>
          <w:t>In the same way, the slight exceeding of Q3 beyond the 18 shows that the upper 25% of the data extends beyond 18.</w:t>
        </w:r>
      </w:ins>
    </w:p>
    <w:p w14:paraId="4E56BD2A" w14:textId="77777777" w:rsidR="00A44BD7" w:rsidRPr="00A44BD7" w:rsidRDefault="00A44BD7" w:rsidP="00A44BD7">
      <w:pPr>
        <w:pStyle w:val="ListParagraph"/>
        <w:spacing w:line="256" w:lineRule="auto"/>
        <w:rPr>
          <w:ins w:id="932" w:author="HP hp" w:date="2023-11-28T21:12:00Z"/>
          <w:sz w:val="28"/>
          <w:szCs w:val="28"/>
        </w:rPr>
      </w:pPr>
    </w:p>
    <w:p w14:paraId="6E8274E1" w14:textId="77777777" w:rsidR="00C57628" w:rsidRDefault="00C57628" w:rsidP="00CB08A5">
      <w:pPr>
        <w:rPr>
          <w:ins w:id="933" w:author="HP hp" w:date="2023-11-28T21:12:00Z"/>
          <w:sz w:val="28"/>
          <w:szCs w:val="28"/>
        </w:rPr>
      </w:pPr>
      <w:ins w:id="934" w:author="HP hp" w:date="2023-11-28T21:12:00Z">
        <w:r>
          <w:rPr>
            <w:sz w:val="28"/>
            <w:szCs w:val="28"/>
          </w:rPr>
          <w:t>What is nature of skewness of the data?</w:t>
        </w:r>
      </w:ins>
    </w:p>
    <w:p w14:paraId="1DB92971" w14:textId="4BC0C307" w:rsidR="00A44BD7" w:rsidRDefault="00E46B6E" w:rsidP="00A44BD7">
      <w:pPr>
        <w:rPr>
          <w:ins w:id="935" w:author="HP hp" w:date="2023-11-28T21:12:00Z"/>
          <w:sz w:val="28"/>
          <w:szCs w:val="28"/>
        </w:rPr>
      </w:pPr>
      <w:r>
        <w:rPr>
          <w:sz w:val="28"/>
          <w:szCs w:val="28"/>
        </w:rPr>
        <w:t xml:space="preserve">Ans: </w:t>
      </w:r>
      <w:ins w:id="936" w:author="HP hp" w:date="2023-11-28T21:12:00Z">
        <w:r w:rsidR="00A44BD7">
          <w:rPr>
            <w:sz w:val="28"/>
            <w:szCs w:val="28"/>
          </w:rPr>
          <w:t>Q2(Median):</w:t>
        </w:r>
      </w:ins>
    </w:p>
    <w:p w14:paraId="63779636" w14:textId="77777777" w:rsidR="00A44BD7" w:rsidRDefault="00A44BD7" w:rsidP="00A44BD7">
      <w:pPr>
        <w:pStyle w:val="ListParagraph"/>
        <w:numPr>
          <w:ilvl w:val="0"/>
          <w:numId w:val="10"/>
        </w:numPr>
        <w:spacing w:line="256" w:lineRule="auto"/>
        <w:rPr>
          <w:ins w:id="937" w:author="HP hp" w:date="2023-11-28T21:12:00Z"/>
          <w:sz w:val="28"/>
          <w:szCs w:val="28"/>
        </w:rPr>
      </w:pPr>
      <w:ins w:id="938" w:author="HP hp" w:date="2023-11-28T21:12:00Z">
        <w:r>
          <w:rPr>
            <w:sz w:val="28"/>
            <w:szCs w:val="28"/>
          </w:rPr>
          <w:t>The position Q2(median) can be calculated as the average of Q1 and Q3.</w:t>
        </w:r>
      </w:ins>
    </w:p>
    <w:p w14:paraId="7DCA7E5D" w14:textId="77777777" w:rsidR="00A44BD7" w:rsidRDefault="00A44BD7" w:rsidP="00A44BD7">
      <w:pPr>
        <w:pStyle w:val="ListParagraph"/>
        <w:numPr>
          <w:ilvl w:val="0"/>
          <w:numId w:val="10"/>
        </w:numPr>
        <w:spacing w:line="256" w:lineRule="auto"/>
        <w:rPr>
          <w:ins w:id="939" w:author="HP hp" w:date="2023-11-28T21:12:00Z"/>
          <w:sz w:val="28"/>
          <w:szCs w:val="28"/>
        </w:rPr>
      </w:pPr>
      <w:ins w:id="940" w:author="HP hp" w:date="2023-11-28T21:12:00Z">
        <w:r>
          <w:rPr>
            <w:sz w:val="28"/>
            <w:szCs w:val="28"/>
          </w:rPr>
          <w:t>Q1 = 10</w:t>
        </w:r>
      </w:ins>
    </w:p>
    <w:p w14:paraId="5C5EB370" w14:textId="77777777" w:rsidR="00A44BD7" w:rsidRDefault="00A44BD7" w:rsidP="00A44BD7">
      <w:pPr>
        <w:pStyle w:val="ListParagraph"/>
        <w:numPr>
          <w:ilvl w:val="0"/>
          <w:numId w:val="10"/>
        </w:numPr>
        <w:spacing w:line="256" w:lineRule="auto"/>
        <w:rPr>
          <w:ins w:id="941" w:author="HP hp" w:date="2023-11-28T21:12:00Z"/>
          <w:sz w:val="28"/>
          <w:szCs w:val="28"/>
        </w:rPr>
      </w:pPr>
      <w:ins w:id="942" w:author="HP hp" w:date="2023-11-28T21:12:00Z">
        <w:r>
          <w:rPr>
            <w:sz w:val="28"/>
            <w:szCs w:val="28"/>
          </w:rPr>
          <w:t>As Q3 exceeds 18, let’s consider Q3 as 18.5</w:t>
        </w:r>
      </w:ins>
    </w:p>
    <w:p w14:paraId="3816C10E" w14:textId="77777777" w:rsidR="00A44BD7" w:rsidRDefault="00A44BD7" w:rsidP="00A44BD7">
      <w:pPr>
        <w:pStyle w:val="ListParagraph"/>
        <w:numPr>
          <w:ilvl w:val="0"/>
          <w:numId w:val="10"/>
        </w:numPr>
        <w:spacing w:line="256" w:lineRule="auto"/>
        <w:rPr>
          <w:ins w:id="943" w:author="HP hp" w:date="2023-11-28T21:12:00Z"/>
          <w:sz w:val="28"/>
          <w:szCs w:val="28"/>
        </w:rPr>
      </w:pPr>
      <w:ins w:id="944" w:author="HP hp" w:date="2023-11-28T21:12:00Z">
        <w:r>
          <w:rPr>
            <w:sz w:val="28"/>
            <w:szCs w:val="28"/>
          </w:rPr>
          <w:t>Q2 = (Q1+Q3)/2 = (10+18.5)/2 = 28.5/2 = 14.25</w:t>
        </w:r>
      </w:ins>
    </w:p>
    <w:p w14:paraId="297992B5" w14:textId="77777777" w:rsidR="00A44BD7" w:rsidRPr="00A44BD7" w:rsidRDefault="00A44BD7" w:rsidP="00A44BD7">
      <w:pPr>
        <w:pStyle w:val="ListParagraph"/>
        <w:rPr>
          <w:ins w:id="945" w:author="HP hp" w:date="2023-11-28T21:12:00Z"/>
          <w:sz w:val="28"/>
          <w:szCs w:val="28"/>
        </w:rPr>
      </w:pPr>
      <w:ins w:id="946" w:author="HP hp" w:date="2023-11-28T21:12:00Z">
        <w:r w:rsidRPr="00A44BD7">
          <w:rPr>
            <w:sz w:val="28"/>
            <w:szCs w:val="28"/>
          </w:rPr>
          <w:t xml:space="preserve">In the above case, it is difficult to determine the skewness without actual distribution. However, with the information we have for now there could be a mild positive skewness. This is because the tail (right side) might be </w:t>
        </w:r>
        <w:proofErr w:type="gramStart"/>
        <w:r w:rsidRPr="00A44BD7">
          <w:rPr>
            <w:sz w:val="28"/>
            <w:szCs w:val="28"/>
          </w:rPr>
          <w:t>longer ,with</w:t>
        </w:r>
        <w:proofErr w:type="gramEnd"/>
        <w:r w:rsidRPr="00A44BD7">
          <w:rPr>
            <w:sz w:val="28"/>
            <w:szCs w:val="28"/>
          </w:rPr>
          <w:t xml:space="preserve"> a few higher values pulling beyond the 18.</w:t>
        </w:r>
      </w:ins>
    </w:p>
    <w:p w14:paraId="599BEA6E" w14:textId="77777777" w:rsidR="00A44BD7" w:rsidRDefault="00A44BD7" w:rsidP="00CB08A5">
      <w:pPr>
        <w:rPr>
          <w:ins w:id="947" w:author="HP hp" w:date="2023-11-28T21:12:00Z"/>
          <w:sz w:val="28"/>
          <w:szCs w:val="28"/>
        </w:rPr>
      </w:pPr>
    </w:p>
    <w:p w14:paraId="1B75787D" w14:textId="77777777" w:rsidR="00A44BD7" w:rsidRDefault="005D1DBF" w:rsidP="00CB08A5">
      <w:pPr>
        <w:rPr>
          <w:ins w:id="948" w:author="HP hp" w:date="2023-11-28T21:12:00Z"/>
          <w:sz w:val="28"/>
          <w:szCs w:val="28"/>
        </w:rPr>
      </w:pPr>
      <w:ins w:id="949" w:author="HP hp" w:date="2023-11-28T21:12:00Z">
        <w:r>
          <w:rPr>
            <w:sz w:val="28"/>
            <w:szCs w:val="28"/>
          </w:rPr>
          <w:lastRenderedPageBreak/>
          <w:t xml:space="preserve">What will be the IQR of the data (approximately)? </w:t>
        </w:r>
      </w:ins>
    </w:p>
    <w:p w14:paraId="5EDB4CAE" w14:textId="77777777" w:rsidR="00A44BD7" w:rsidRPr="007A22C7" w:rsidRDefault="00A44BD7" w:rsidP="007A22C7">
      <w:pPr>
        <w:pStyle w:val="ListParagraph"/>
        <w:numPr>
          <w:ilvl w:val="0"/>
          <w:numId w:val="13"/>
        </w:numPr>
        <w:spacing w:line="256" w:lineRule="auto"/>
        <w:rPr>
          <w:ins w:id="950" w:author="HP hp" w:date="2023-11-28T21:12:00Z"/>
          <w:sz w:val="28"/>
          <w:szCs w:val="28"/>
        </w:rPr>
      </w:pPr>
      <w:ins w:id="951" w:author="HP hp" w:date="2023-11-28T21:12:00Z">
        <w:r w:rsidRPr="007A22C7">
          <w:rPr>
            <w:sz w:val="28"/>
            <w:szCs w:val="28"/>
          </w:rPr>
          <w:t>The IQR is the difference between Q3 and Q1.</w:t>
        </w:r>
      </w:ins>
    </w:p>
    <w:p w14:paraId="1E199C89" w14:textId="77777777" w:rsidR="00A44BD7" w:rsidRPr="007A22C7" w:rsidRDefault="00A44BD7" w:rsidP="007A22C7">
      <w:pPr>
        <w:pStyle w:val="ListParagraph"/>
        <w:numPr>
          <w:ilvl w:val="0"/>
          <w:numId w:val="13"/>
        </w:numPr>
        <w:spacing w:line="256" w:lineRule="auto"/>
        <w:rPr>
          <w:ins w:id="952" w:author="HP hp" w:date="2023-11-28T21:12:00Z"/>
          <w:sz w:val="28"/>
          <w:szCs w:val="28"/>
        </w:rPr>
      </w:pPr>
      <w:ins w:id="953" w:author="HP hp" w:date="2023-11-28T21:12:00Z">
        <w:r w:rsidRPr="007A22C7">
          <w:rPr>
            <w:sz w:val="28"/>
            <w:szCs w:val="28"/>
          </w:rPr>
          <w:t>Q1 = 10</w:t>
        </w:r>
      </w:ins>
    </w:p>
    <w:p w14:paraId="0CBFE799" w14:textId="77777777" w:rsidR="007A22C7" w:rsidRPr="007A22C7" w:rsidRDefault="00A44BD7" w:rsidP="007A22C7">
      <w:pPr>
        <w:pStyle w:val="ListParagraph"/>
        <w:numPr>
          <w:ilvl w:val="0"/>
          <w:numId w:val="13"/>
        </w:numPr>
        <w:spacing w:line="256" w:lineRule="auto"/>
        <w:rPr>
          <w:sz w:val="28"/>
          <w:szCs w:val="28"/>
        </w:rPr>
      </w:pPr>
      <w:ins w:id="954" w:author="HP hp" w:date="2023-11-28T21:12:00Z">
        <w:r w:rsidRPr="007A22C7">
          <w:rPr>
            <w:sz w:val="28"/>
            <w:szCs w:val="28"/>
          </w:rPr>
          <w:t>Let’s assume Q3 = 18.5</w:t>
        </w:r>
      </w:ins>
    </w:p>
    <w:p w14:paraId="191514E0" w14:textId="0B99E312" w:rsidR="004D09A1" w:rsidRDefault="007A22C7" w:rsidP="00AA1C64">
      <w:pPr>
        <w:spacing w:line="256" w:lineRule="auto"/>
        <w:rPr>
          <w:sz w:val="28"/>
          <w:szCs w:val="28"/>
        </w:rPr>
      </w:pPr>
      <w:r>
        <w:rPr>
          <w:b/>
          <w:bCs/>
          <w:sz w:val="56"/>
          <w:szCs w:val="56"/>
        </w:rPr>
        <w:t xml:space="preserve">   </w:t>
      </w:r>
      <w:ins w:id="955" w:author="HP hp" w:date="2023-11-28T21:12:00Z">
        <w:r w:rsidR="00A44BD7" w:rsidRPr="007A22C7">
          <w:rPr>
            <w:b/>
            <w:bCs/>
            <w:sz w:val="56"/>
            <w:szCs w:val="56"/>
          </w:rPr>
          <w:t>.</w:t>
        </w:r>
      </w:ins>
      <w:r>
        <w:rPr>
          <w:b/>
          <w:bCs/>
          <w:sz w:val="56"/>
          <w:szCs w:val="56"/>
        </w:rPr>
        <w:t xml:space="preserve"> </w:t>
      </w:r>
      <w:ins w:id="956" w:author="HP hp" w:date="2023-11-28T21:12:00Z">
        <w:r w:rsidR="00A44BD7" w:rsidRPr="007A22C7">
          <w:rPr>
            <w:sz w:val="28"/>
            <w:szCs w:val="28"/>
          </w:rPr>
          <w:t>IQR = Q3- Q1 = 18.5 – 10 = 8.5(approximately).</w:t>
        </w:r>
        <w:r w:rsidR="00A44BD7" w:rsidRPr="007A22C7">
          <w:rPr>
            <w:sz w:val="28"/>
            <w:szCs w:val="28"/>
          </w:rPr>
          <w:br/>
        </w:r>
        <w:r w:rsidR="00A44BD7" w:rsidRPr="007A22C7">
          <w:rPr>
            <w:sz w:val="28"/>
            <w:szCs w:val="28"/>
          </w:rPr>
          <w:br/>
        </w:r>
        <w:r w:rsidR="004D09A1" w:rsidRPr="007A22C7">
          <w:rPr>
            <w:sz w:val="28"/>
            <w:szCs w:val="28"/>
          </w:rPr>
          <w:br/>
        </w:r>
        <w:r w:rsidR="004D09A1" w:rsidRPr="007A22C7">
          <w:rPr>
            <w:sz w:val="28"/>
            <w:szCs w:val="28"/>
          </w:rPr>
          <w:br/>
        </w:r>
        <w:r w:rsidR="00BC5748">
          <w:rPr>
            <w:sz w:val="28"/>
            <w:szCs w:val="28"/>
          </w:rPr>
          <w:t>Q19</w:t>
        </w:r>
        <w:r w:rsidR="004D09A1">
          <w:rPr>
            <w:sz w:val="28"/>
            <w:szCs w:val="28"/>
          </w:rPr>
          <w:t xml:space="preserve">) Comment on the below Boxplot visualizations? </w:t>
        </w:r>
      </w:ins>
    </w:p>
    <w:p w14:paraId="2AF225CA" w14:textId="6E0AE63C" w:rsidR="0029578C" w:rsidRDefault="002847A6" w:rsidP="00CB08A5">
      <w:pPr>
        <w:rPr>
          <w:sz w:val="28"/>
          <w:szCs w:val="28"/>
        </w:rPr>
      </w:pPr>
      <w:r>
        <w:rPr>
          <w:sz w:val="28"/>
          <w:szCs w:val="28"/>
        </w:rPr>
        <w:t xml:space="preserve">Ans: Here there is a representation of 2 box plots in which box plot 2) is highly distributed across the plane and 1) is slightly less </w:t>
      </w:r>
      <w:proofErr w:type="gramStart"/>
      <w:r>
        <w:rPr>
          <w:sz w:val="28"/>
          <w:szCs w:val="28"/>
        </w:rPr>
        <w:t>distributed.(</w:t>
      </w:r>
      <w:proofErr w:type="gramEnd"/>
      <w:r>
        <w:rPr>
          <w:sz w:val="28"/>
          <w:szCs w:val="28"/>
        </w:rPr>
        <w:t>variance)</w:t>
      </w:r>
    </w:p>
    <w:p w14:paraId="143C55CA" w14:textId="6C2D12A4" w:rsidR="002847A6" w:rsidRDefault="002847A6" w:rsidP="00CB08A5">
      <w:pPr>
        <w:rPr>
          <w:sz w:val="28"/>
          <w:szCs w:val="28"/>
        </w:rPr>
      </w:pPr>
      <w:r>
        <w:rPr>
          <w:sz w:val="28"/>
          <w:szCs w:val="28"/>
        </w:rPr>
        <w:t xml:space="preserve">Whiskers in these diagrams also show this.100% of the data is spread across values from 350 in 2 whereas its spread in range </w:t>
      </w:r>
      <w:r w:rsidR="0029578C">
        <w:rPr>
          <w:sz w:val="28"/>
          <w:szCs w:val="28"/>
        </w:rPr>
        <w:t>250-290 app x in 1.</w:t>
      </w:r>
    </w:p>
    <w:p w14:paraId="175BAF21" w14:textId="77777777" w:rsidR="002847A6" w:rsidRDefault="002847A6" w:rsidP="00CB08A5">
      <w:pPr>
        <w:rPr>
          <w:sz w:val="28"/>
          <w:szCs w:val="28"/>
        </w:rPr>
      </w:pPr>
    </w:p>
    <w:p w14:paraId="6E39E7EE" w14:textId="77777777" w:rsidR="002847A6" w:rsidRDefault="002847A6" w:rsidP="00CB08A5">
      <w:pPr>
        <w:rPr>
          <w:ins w:id="957" w:author="HP hp" w:date="2023-11-28T21:12:00Z"/>
          <w:sz w:val="28"/>
          <w:szCs w:val="28"/>
        </w:rPr>
      </w:pPr>
    </w:p>
    <w:p w14:paraId="58CE9EF4" w14:textId="77777777" w:rsidR="00D610DF" w:rsidRDefault="00AA1C64" w:rsidP="00CB08A5">
      <w:pPr>
        <w:rPr>
          <w:ins w:id="958" w:author="HP hp" w:date="2023-11-28T21:12:00Z"/>
          <w:sz w:val="28"/>
          <w:szCs w:val="28"/>
        </w:rPr>
      </w:pPr>
      <w:ins w:id="959" w:author="HP hp" w:date="2023-11-28T21:12:00Z">
        <w:r>
          <w:rPr>
            <w:sz w:val="28"/>
            <w:szCs w:val="28"/>
          </w:rPr>
          <w:pict w14:anchorId="11F4FF58">
            <v:shape id="_x0000_i1028" type="#_x0000_t75" style="width:277.2pt;height:169.8pt">
              <v:imagedata r:id="rId27" o:title="Box1"/>
            </v:shape>
          </w:pict>
        </w:r>
      </w:ins>
    </w:p>
    <w:p w14:paraId="09B4DEB8" w14:textId="77777777" w:rsidR="006723AD" w:rsidRDefault="004D09A1" w:rsidP="00CB08A5">
      <w:pPr>
        <w:rPr>
          <w:sz w:val="28"/>
          <w:szCs w:val="28"/>
        </w:rPr>
      </w:pPr>
      <w:ins w:id="960" w:author="HP hp" w:date="2023-11-28T21:12:00Z">
        <w:r>
          <w:rPr>
            <w:sz w:val="28"/>
            <w:szCs w:val="28"/>
          </w:rPr>
          <w:t>Draw an Inference from the distribution of data for Boxplot 1 with respect Boxplot 2</w:t>
        </w:r>
        <w:r w:rsidR="006723AD">
          <w:rPr>
            <w:sz w:val="28"/>
            <w:szCs w:val="28"/>
          </w:rPr>
          <w:t>.</w:t>
        </w:r>
      </w:ins>
    </w:p>
    <w:p w14:paraId="749A74D8" w14:textId="57843D63" w:rsidR="0029578C" w:rsidRDefault="0029578C" w:rsidP="00CB08A5">
      <w:pPr>
        <w:rPr>
          <w:sz w:val="28"/>
          <w:szCs w:val="28"/>
        </w:rPr>
      </w:pPr>
      <w:r>
        <w:rPr>
          <w:sz w:val="28"/>
          <w:szCs w:val="28"/>
        </w:rPr>
        <w:t xml:space="preserve">Here when we compare box plot 1 with box plot 2 we can say that the data in box plot 1 is widely </w:t>
      </w:r>
      <w:proofErr w:type="gramStart"/>
      <w:r>
        <w:rPr>
          <w:sz w:val="28"/>
          <w:szCs w:val="28"/>
        </w:rPr>
        <w:t>spread .Here</w:t>
      </w:r>
      <w:proofErr w:type="gramEnd"/>
      <w:r>
        <w:rPr>
          <w:sz w:val="28"/>
          <w:szCs w:val="28"/>
        </w:rPr>
        <w:t xml:space="preserve"> the main inference is that since the data range varies high in box plot 2 it is hard to make a prediction in box plot 2.The median in the 2 box plots are equal .And the data spread in both of them are symmetrical.</w:t>
      </w:r>
    </w:p>
    <w:p w14:paraId="11806DE3" w14:textId="77777777" w:rsidR="007A22C7" w:rsidRDefault="007A22C7" w:rsidP="00CB08A5">
      <w:pPr>
        <w:rPr>
          <w:ins w:id="961" w:author="HP hp" w:date="2023-11-28T21:12:00Z"/>
          <w:sz w:val="28"/>
          <w:szCs w:val="28"/>
        </w:rPr>
      </w:pPr>
    </w:p>
    <w:p w14:paraId="7AD0F7C8" w14:textId="77777777" w:rsidR="007A3B9F" w:rsidRPr="00EF70C9" w:rsidRDefault="00BC5748" w:rsidP="007A3B9F">
      <w:pPr>
        <w:spacing w:after="0" w:line="240" w:lineRule="auto"/>
        <w:ind w:left="360"/>
        <w:rPr>
          <w:ins w:id="962" w:author="HP hp" w:date="2023-11-28T21:12:00Z"/>
          <w:sz w:val="28"/>
          <w:szCs w:val="28"/>
        </w:rPr>
      </w:pPr>
      <w:ins w:id="963" w:author="HP hp" w:date="2023-11-28T21:12:00Z">
        <w:r>
          <w:rPr>
            <w:sz w:val="28"/>
            <w:szCs w:val="28"/>
          </w:rPr>
          <w:t>Q 20</w:t>
        </w:r>
        <w:r w:rsidR="007A3B9F" w:rsidRPr="00EF70C9">
          <w:rPr>
            <w:sz w:val="28"/>
            <w:szCs w:val="28"/>
          </w:rPr>
          <w:t>) Calculate probability from the given dataset for the below cases</w:t>
        </w:r>
      </w:ins>
    </w:p>
    <w:p w14:paraId="3DBEA3AD" w14:textId="77777777" w:rsidR="007A3B9F" w:rsidRPr="00EF70C9" w:rsidRDefault="007A3B9F" w:rsidP="007A3B9F">
      <w:pPr>
        <w:ind w:left="360"/>
        <w:rPr>
          <w:ins w:id="964" w:author="HP hp" w:date="2023-11-28T21:12:00Z"/>
          <w:sz w:val="28"/>
          <w:szCs w:val="28"/>
        </w:rPr>
      </w:pPr>
    </w:p>
    <w:p w14:paraId="5599EC9A" w14:textId="77777777" w:rsidR="007A3B9F" w:rsidRPr="00EF70C9" w:rsidRDefault="007A3B9F" w:rsidP="007A3B9F">
      <w:pPr>
        <w:ind w:left="720"/>
        <w:rPr>
          <w:ins w:id="965" w:author="HP hp" w:date="2023-11-28T21:12:00Z"/>
          <w:sz w:val="28"/>
          <w:szCs w:val="28"/>
        </w:rPr>
      </w:pPr>
      <w:ins w:id="966" w:author="HP hp" w:date="2023-11-28T21:12:00Z">
        <w:r w:rsidRPr="00EF70C9">
          <w:rPr>
            <w:sz w:val="28"/>
            <w:szCs w:val="28"/>
          </w:rPr>
          <w:t xml:space="preserve">Data _set: </w:t>
        </w:r>
        <w:r w:rsidR="00360870">
          <w:rPr>
            <w:sz w:val="28"/>
            <w:szCs w:val="28"/>
          </w:rPr>
          <w:t>Cars</w:t>
        </w:r>
        <w:r w:rsidRPr="00EF70C9">
          <w:rPr>
            <w:sz w:val="28"/>
            <w:szCs w:val="28"/>
          </w:rPr>
          <w:t>.csv</w:t>
        </w:r>
      </w:ins>
    </w:p>
    <w:p w14:paraId="0D16B819" w14:textId="77777777" w:rsidR="007A3B9F" w:rsidRPr="00EF70C9" w:rsidRDefault="007A3B9F" w:rsidP="007A3B9F">
      <w:pPr>
        <w:ind w:left="720"/>
        <w:rPr>
          <w:ins w:id="967" w:author="HP hp" w:date="2023-11-28T21:12:00Z"/>
          <w:sz w:val="28"/>
          <w:szCs w:val="28"/>
        </w:rPr>
      </w:pPr>
      <w:ins w:id="968" w:author="HP hp" w:date="2023-11-28T21:12:00Z">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ins>
    </w:p>
    <w:p w14:paraId="3BA15CFE" w14:textId="77777777" w:rsidR="007A3B9F" w:rsidRPr="00EF70C9" w:rsidRDefault="007A3B9F" w:rsidP="007A3B9F">
      <w:pPr>
        <w:ind w:left="720"/>
        <w:rPr>
          <w:ins w:id="969" w:author="HP hp" w:date="2023-11-28T21:12:00Z"/>
          <w:sz w:val="28"/>
          <w:szCs w:val="28"/>
        </w:rPr>
      </w:pPr>
      <w:ins w:id="970" w:author="HP hp" w:date="2023-11-28T21:12:00Z">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ins>
    </w:p>
    <w:p w14:paraId="387941CF" w14:textId="77777777" w:rsidR="007A3B9F" w:rsidRPr="00EF70C9" w:rsidRDefault="007A3B9F" w:rsidP="007A3B9F">
      <w:pPr>
        <w:pStyle w:val="ListParagraph"/>
        <w:numPr>
          <w:ilvl w:val="1"/>
          <w:numId w:val="5"/>
        </w:numPr>
        <w:spacing w:after="0" w:line="240" w:lineRule="auto"/>
        <w:rPr>
          <w:ins w:id="971" w:author="HP hp" w:date="2023-11-28T21:12:00Z"/>
          <w:sz w:val="28"/>
          <w:szCs w:val="28"/>
        </w:rPr>
      </w:pPr>
      <w:ins w:id="972" w:author="HP hp" w:date="2023-11-28T21:12:00Z">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ins>
    </w:p>
    <w:p w14:paraId="1EDE6B42" w14:textId="77777777" w:rsidR="007A3B9F" w:rsidRPr="00EF70C9" w:rsidRDefault="007A3B9F" w:rsidP="007A3B9F">
      <w:pPr>
        <w:pStyle w:val="ListParagraph"/>
        <w:numPr>
          <w:ilvl w:val="1"/>
          <w:numId w:val="5"/>
        </w:numPr>
        <w:spacing w:after="0" w:line="240" w:lineRule="auto"/>
        <w:rPr>
          <w:ins w:id="973" w:author="HP hp" w:date="2023-11-28T21:12:00Z"/>
          <w:sz w:val="28"/>
          <w:szCs w:val="28"/>
        </w:rPr>
      </w:pPr>
      <w:ins w:id="974" w:author="HP hp" w:date="2023-11-28T21:12:00Z">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ins>
    </w:p>
    <w:p w14:paraId="55C57A46" w14:textId="5C71F069" w:rsidR="007A3B9F" w:rsidRPr="00F2674F" w:rsidRDefault="007A3B9F" w:rsidP="00F2674F">
      <w:pPr>
        <w:pStyle w:val="ListParagraph"/>
        <w:numPr>
          <w:ilvl w:val="1"/>
          <w:numId w:val="5"/>
        </w:numPr>
        <w:rPr>
          <w:ins w:id="975" w:author="HP hp" w:date="2023-11-28T21:12:00Z"/>
          <w:sz w:val="28"/>
          <w:szCs w:val="28"/>
        </w:rPr>
      </w:pPr>
      <w:ins w:id="976" w:author="HP hp" w:date="2023-11-28T21:12:00Z">
        <w:r w:rsidRPr="00F2674F">
          <w:rPr>
            <w:sz w:val="28"/>
            <w:szCs w:val="28"/>
          </w:rPr>
          <w:t>P (</w:t>
        </w:r>
        <w:r w:rsidR="00360870" w:rsidRPr="00F2674F">
          <w:rPr>
            <w:sz w:val="28"/>
            <w:szCs w:val="28"/>
          </w:rPr>
          <w:t>20</w:t>
        </w:r>
        <w:r w:rsidRPr="00F2674F">
          <w:rPr>
            <w:sz w:val="28"/>
            <w:szCs w:val="28"/>
          </w:rPr>
          <w:t>&lt;</w:t>
        </w:r>
        <w:r w:rsidR="00360870" w:rsidRPr="00F2674F">
          <w:rPr>
            <w:sz w:val="28"/>
            <w:szCs w:val="28"/>
          </w:rPr>
          <w:t>MPG</w:t>
        </w:r>
        <w:r w:rsidRPr="00F2674F">
          <w:rPr>
            <w:sz w:val="28"/>
            <w:szCs w:val="28"/>
          </w:rPr>
          <w:t>&lt;</w:t>
        </w:r>
        <w:r w:rsidR="00360870" w:rsidRPr="00F2674F">
          <w:rPr>
            <w:sz w:val="28"/>
            <w:szCs w:val="28"/>
          </w:rPr>
          <w:t>50</w:t>
        </w:r>
        <w:r w:rsidRPr="00F2674F">
          <w:rPr>
            <w:sz w:val="28"/>
            <w:szCs w:val="28"/>
          </w:rPr>
          <w:t>)</w:t>
        </w:r>
      </w:ins>
    </w:p>
    <w:p w14:paraId="710809EE" w14:textId="4317C15E" w:rsidR="00F2674F" w:rsidRPr="00F2674F" w:rsidRDefault="00F2674F" w:rsidP="00F2674F">
      <w:pPr>
        <w:rPr>
          <w:ins w:id="977" w:author="HP hp" w:date="2023-11-28T21:12:00Z"/>
          <w:sz w:val="28"/>
          <w:szCs w:val="28"/>
        </w:rPr>
      </w:pPr>
      <w:ins w:id="978" w:author="HP hp" w:date="2023-11-28T21:12:00Z">
        <w:r>
          <w:rPr>
            <w:noProof/>
          </w:rPr>
          <w:drawing>
            <wp:inline distT="0" distB="0" distL="0" distR="0" wp14:anchorId="016201D4" wp14:editId="784A1662">
              <wp:extent cx="5707380" cy="4512175"/>
              <wp:effectExtent l="0" t="0" r="7620" b="3175"/>
              <wp:docPr id="30328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89728" name=""/>
                      <pic:cNvPicPr/>
                    </pic:nvPicPr>
                    <pic:blipFill>
                      <a:blip r:embed="rId28"/>
                      <a:stretch>
                        <a:fillRect/>
                      </a:stretch>
                    </pic:blipFill>
                    <pic:spPr>
                      <a:xfrm>
                        <a:off x="0" y="0"/>
                        <a:ext cx="5722731" cy="4524311"/>
                      </a:xfrm>
                      <a:prstGeom prst="rect">
                        <a:avLst/>
                      </a:prstGeom>
                    </pic:spPr>
                  </pic:pic>
                </a:graphicData>
              </a:graphic>
            </wp:inline>
          </w:drawing>
        </w:r>
      </w:ins>
    </w:p>
    <w:p w14:paraId="1FD11BD2" w14:textId="77777777" w:rsidR="00F2674F" w:rsidRDefault="00F2674F" w:rsidP="00F2674F">
      <w:pPr>
        <w:pStyle w:val="ListParagraph"/>
        <w:ind w:left="1440"/>
        <w:rPr>
          <w:ins w:id="979" w:author="HP hp" w:date="2023-11-28T21:12:00Z"/>
          <w:sz w:val="28"/>
          <w:szCs w:val="28"/>
        </w:rPr>
      </w:pPr>
    </w:p>
    <w:p w14:paraId="0EA2EA1B" w14:textId="1343D2ED" w:rsidR="00F2674F" w:rsidRPr="00F2674F" w:rsidRDefault="00F2674F" w:rsidP="00F2674F">
      <w:pPr>
        <w:rPr>
          <w:ins w:id="980" w:author="HP hp" w:date="2023-11-28T21:12:00Z"/>
          <w:sz w:val="28"/>
          <w:szCs w:val="28"/>
        </w:rPr>
      </w:pPr>
      <w:ins w:id="981" w:author="HP hp" w:date="2023-11-28T21:12:00Z">
        <w:r>
          <w:rPr>
            <w:noProof/>
          </w:rPr>
          <w:lastRenderedPageBreak/>
          <w:drawing>
            <wp:inline distT="0" distB="0" distL="0" distR="0" wp14:anchorId="2BFF8FF6" wp14:editId="4DCDCFF4">
              <wp:extent cx="5377180" cy="2717888"/>
              <wp:effectExtent l="0" t="0" r="0" b="6350"/>
              <wp:docPr id="1874826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26569" name=""/>
                      <pic:cNvPicPr/>
                    </pic:nvPicPr>
                    <pic:blipFill>
                      <a:blip r:embed="rId29"/>
                      <a:stretch>
                        <a:fillRect/>
                      </a:stretch>
                    </pic:blipFill>
                    <pic:spPr>
                      <a:xfrm>
                        <a:off x="0" y="0"/>
                        <a:ext cx="5393799" cy="2726288"/>
                      </a:xfrm>
                      <a:prstGeom prst="rect">
                        <a:avLst/>
                      </a:prstGeom>
                    </pic:spPr>
                  </pic:pic>
                </a:graphicData>
              </a:graphic>
            </wp:inline>
          </w:drawing>
        </w:r>
      </w:ins>
    </w:p>
    <w:p w14:paraId="13F0AB38" w14:textId="77777777" w:rsidR="007A3B9F" w:rsidRPr="00EF70C9" w:rsidRDefault="007A3B9F" w:rsidP="007A3B9F">
      <w:pPr>
        <w:rPr>
          <w:ins w:id="982" w:author="HP hp" w:date="2023-11-28T21:12:00Z"/>
          <w:sz w:val="28"/>
          <w:szCs w:val="28"/>
        </w:rPr>
      </w:pPr>
    </w:p>
    <w:p w14:paraId="12E54A61" w14:textId="77777777" w:rsidR="007A3B9F" w:rsidRPr="00EF70C9" w:rsidRDefault="007A3B9F" w:rsidP="007A3B9F">
      <w:pPr>
        <w:rPr>
          <w:ins w:id="983" w:author="HP hp" w:date="2023-11-28T21:12:00Z"/>
          <w:sz w:val="28"/>
          <w:szCs w:val="28"/>
        </w:rPr>
      </w:pPr>
    </w:p>
    <w:p w14:paraId="01632636" w14:textId="77777777" w:rsidR="007A3B9F" w:rsidRPr="00EF70C9" w:rsidRDefault="00BC5748" w:rsidP="007A3B9F">
      <w:pPr>
        <w:spacing w:after="0" w:line="240" w:lineRule="auto"/>
        <w:ind w:left="360"/>
        <w:rPr>
          <w:ins w:id="984" w:author="HP hp" w:date="2023-11-28T21:12:00Z"/>
          <w:sz w:val="28"/>
          <w:szCs w:val="28"/>
        </w:rPr>
      </w:pPr>
      <w:ins w:id="985" w:author="HP hp" w:date="2023-11-28T21:12:00Z">
        <w:r>
          <w:rPr>
            <w:sz w:val="28"/>
            <w:szCs w:val="28"/>
          </w:rPr>
          <w:t>Q 21</w:t>
        </w:r>
        <w:r w:rsidR="007A3B9F" w:rsidRPr="00EF70C9">
          <w:rPr>
            <w:sz w:val="28"/>
            <w:szCs w:val="28"/>
          </w:rPr>
          <w:t>) Check whether the data follows normal distribution</w:t>
        </w:r>
      </w:ins>
    </w:p>
    <w:p w14:paraId="53BD9738" w14:textId="77777777" w:rsidR="007A3B9F" w:rsidRPr="00EF70C9" w:rsidRDefault="007A3B9F" w:rsidP="007A3B9F">
      <w:pPr>
        <w:pStyle w:val="ListParagraph"/>
        <w:numPr>
          <w:ilvl w:val="0"/>
          <w:numId w:val="6"/>
        </w:numPr>
        <w:spacing w:after="0" w:line="240" w:lineRule="auto"/>
        <w:rPr>
          <w:ins w:id="986" w:author="HP hp" w:date="2023-11-28T21:12:00Z"/>
          <w:sz w:val="28"/>
          <w:szCs w:val="28"/>
        </w:rPr>
      </w:pPr>
      <w:ins w:id="987" w:author="HP hp" w:date="2023-11-28T21:12:00Z">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ins>
    </w:p>
    <w:p w14:paraId="6EFFFE1C" w14:textId="35444A13" w:rsidR="006161F6" w:rsidRDefault="007A3B9F" w:rsidP="006161F6">
      <w:pPr>
        <w:ind w:left="720"/>
        <w:rPr>
          <w:ins w:id="988" w:author="HP hp" w:date="2023-11-28T21:12:00Z"/>
          <w:sz w:val="28"/>
          <w:szCs w:val="28"/>
        </w:rPr>
      </w:pPr>
      <w:ins w:id="989" w:author="HP hp" w:date="2023-11-28T21:12:00Z">
        <w:r w:rsidRPr="00EF70C9">
          <w:rPr>
            <w:sz w:val="28"/>
            <w:szCs w:val="28"/>
          </w:rPr>
          <w:t xml:space="preserve">        Dataset: </w:t>
        </w:r>
        <w:r w:rsidR="00724454">
          <w:rPr>
            <w:sz w:val="28"/>
            <w:szCs w:val="28"/>
          </w:rPr>
          <w:t>Cars</w:t>
        </w:r>
        <w:r w:rsidR="00724454" w:rsidRPr="00EF70C9">
          <w:rPr>
            <w:sz w:val="28"/>
            <w:szCs w:val="28"/>
          </w:rPr>
          <w:t>.csv</w:t>
        </w:r>
        <w:r w:rsidR="00F2674F">
          <w:rPr>
            <w:noProof/>
          </w:rPr>
          <w:drawing>
            <wp:inline distT="0" distB="0" distL="0" distR="0" wp14:anchorId="346559D4" wp14:editId="342C6F9C">
              <wp:extent cx="4762500" cy="2939960"/>
              <wp:effectExtent l="0" t="0" r="0" b="0"/>
              <wp:docPr id="1334052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52362" name=""/>
                      <pic:cNvPicPr/>
                    </pic:nvPicPr>
                    <pic:blipFill>
                      <a:blip r:embed="rId30"/>
                      <a:stretch>
                        <a:fillRect/>
                      </a:stretch>
                    </pic:blipFill>
                    <pic:spPr>
                      <a:xfrm>
                        <a:off x="0" y="0"/>
                        <a:ext cx="4786251" cy="2954622"/>
                      </a:xfrm>
                      <a:prstGeom prst="rect">
                        <a:avLst/>
                      </a:prstGeom>
                    </pic:spPr>
                  </pic:pic>
                </a:graphicData>
              </a:graphic>
            </wp:inline>
          </w:drawing>
        </w:r>
      </w:ins>
    </w:p>
    <w:p w14:paraId="380D48BF" w14:textId="0E99F837" w:rsidR="006161F6" w:rsidRDefault="006161F6" w:rsidP="006161F6">
      <w:pPr>
        <w:rPr>
          <w:ins w:id="990" w:author="HP hp" w:date="2023-11-28T21:12:00Z"/>
          <w:sz w:val="28"/>
          <w:szCs w:val="28"/>
        </w:rPr>
      </w:pPr>
      <w:ins w:id="991" w:author="HP hp" w:date="2023-11-28T21:12:00Z">
        <w:r>
          <w:rPr>
            <w:sz w:val="28"/>
            <w:szCs w:val="28"/>
          </w:rPr>
          <w:lastRenderedPageBreak/>
          <w:t xml:space="preserve">                           </w:t>
        </w:r>
        <w:r>
          <w:rPr>
            <w:noProof/>
          </w:rPr>
          <w:drawing>
            <wp:inline distT="0" distB="0" distL="0" distR="0" wp14:anchorId="29F6FCA4" wp14:editId="4DB90E2C">
              <wp:extent cx="3179966" cy="2444750"/>
              <wp:effectExtent l="0" t="0" r="1905" b="0"/>
              <wp:docPr id="1255321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21216" name=""/>
                      <pic:cNvPicPr/>
                    </pic:nvPicPr>
                    <pic:blipFill>
                      <a:blip r:embed="rId31"/>
                      <a:stretch>
                        <a:fillRect/>
                      </a:stretch>
                    </pic:blipFill>
                    <pic:spPr>
                      <a:xfrm>
                        <a:off x="0" y="0"/>
                        <a:ext cx="3203931" cy="2463174"/>
                      </a:xfrm>
                      <a:prstGeom prst="rect">
                        <a:avLst/>
                      </a:prstGeom>
                    </pic:spPr>
                  </pic:pic>
                </a:graphicData>
              </a:graphic>
            </wp:inline>
          </w:drawing>
        </w:r>
        <w:r>
          <w:rPr>
            <w:sz w:val="28"/>
            <w:szCs w:val="28"/>
          </w:rPr>
          <w:t xml:space="preserve">      </w:t>
        </w:r>
      </w:ins>
    </w:p>
    <w:p w14:paraId="0FC42B27" w14:textId="705814A8" w:rsidR="006161F6" w:rsidRDefault="00AA1C64" w:rsidP="006161F6">
      <w:pPr>
        <w:rPr>
          <w:ins w:id="992" w:author="HP hp" w:date="2023-11-28T21:12:00Z"/>
          <w:sz w:val="28"/>
          <w:szCs w:val="28"/>
        </w:rPr>
      </w:pPr>
      <w:r>
        <w:rPr>
          <w:sz w:val="28"/>
          <w:szCs w:val="28"/>
        </w:rPr>
        <w:t xml:space="preserve">                          </w:t>
      </w:r>
      <w:ins w:id="993" w:author="HP hp" w:date="2023-11-28T21:12:00Z">
        <w:r w:rsidR="006161F6">
          <w:rPr>
            <w:noProof/>
          </w:rPr>
          <w:drawing>
            <wp:inline distT="0" distB="0" distL="0" distR="0" wp14:anchorId="1892638E" wp14:editId="2B377DD2">
              <wp:extent cx="3148965" cy="2539218"/>
              <wp:effectExtent l="0" t="0" r="0" b="0"/>
              <wp:docPr id="205525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53977" name=""/>
                      <pic:cNvPicPr/>
                    </pic:nvPicPr>
                    <pic:blipFill>
                      <a:blip r:embed="rId32"/>
                      <a:stretch>
                        <a:fillRect/>
                      </a:stretch>
                    </pic:blipFill>
                    <pic:spPr>
                      <a:xfrm>
                        <a:off x="0" y="0"/>
                        <a:ext cx="3152321" cy="2541925"/>
                      </a:xfrm>
                      <a:prstGeom prst="rect">
                        <a:avLst/>
                      </a:prstGeom>
                    </pic:spPr>
                  </pic:pic>
                </a:graphicData>
              </a:graphic>
            </wp:inline>
          </w:drawing>
        </w:r>
      </w:ins>
    </w:p>
    <w:p w14:paraId="367E0ABE" w14:textId="115BD9D3" w:rsidR="006161F6" w:rsidRDefault="006161F6" w:rsidP="006161F6">
      <w:pPr>
        <w:rPr>
          <w:ins w:id="994" w:author="HP hp" w:date="2023-11-28T21:12:00Z"/>
          <w:sz w:val="28"/>
          <w:szCs w:val="28"/>
        </w:rPr>
      </w:pPr>
      <w:ins w:id="995" w:author="HP hp" w:date="2023-11-28T21:12:00Z">
        <w:r>
          <w:rPr>
            <w:noProof/>
          </w:rPr>
          <w:drawing>
            <wp:inline distT="0" distB="0" distL="0" distR="0" wp14:anchorId="0BC02496" wp14:editId="3D40A38D">
              <wp:extent cx="5575300" cy="2678430"/>
              <wp:effectExtent l="0" t="0" r="6350" b="7620"/>
              <wp:docPr id="1926838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38464" name=""/>
                      <pic:cNvPicPr/>
                    </pic:nvPicPr>
                    <pic:blipFill>
                      <a:blip r:embed="rId33"/>
                      <a:stretch>
                        <a:fillRect/>
                      </a:stretch>
                    </pic:blipFill>
                    <pic:spPr>
                      <a:xfrm>
                        <a:off x="0" y="0"/>
                        <a:ext cx="5575300" cy="2678430"/>
                      </a:xfrm>
                      <a:prstGeom prst="rect">
                        <a:avLst/>
                      </a:prstGeom>
                    </pic:spPr>
                  </pic:pic>
                </a:graphicData>
              </a:graphic>
            </wp:inline>
          </w:drawing>
        </w:r>
      </w:ins>
    </w:p>
    <w:p w14:paraId="7BC02CE9" w14:textId="609070D9" w:rsidR="007A3B9F" w:rsidRPr="00E46B6E" w:rsidRDefault="006161F6" w:rsidP="00E46B6E">
      <w:pPr>
        <w:rPr>
          <w:ins w:id="996" w:author="HP hp" w:date="2023-11-28T21:12:00Z"/>
          <w:sz w:val="28"/>
          <w:szCs w:val="28"/>
        </w:rPr>
      </w:pPr>
      <w:proofErr w:type="gramStart"/>
      <w:ins w:id="997" w:author="HP hp" w:date="2023-11-28T21:12:00Z">
        <w:r w:rsidRPr="00E46B6E">
          <w:rPr>
            <w:sz w:val="28"/>
            <w:szCs w:val="28"/>
          </w:rPr>
          <w:lastRenderedPageBreak/>
          <w:t>So</w:t>
        </w:r>
        <w:proofErr w:type="gramEnd"/>
        <w:r w:rsidRPr="00E46B6E">
          <w:rPr>
            <w:sz w:val="28"/>
            <w:szCs w:val="28"/>
          </w:rPr>
          <w:t xml:space="preserve"> after the Z-transformation we got the mean nearly equal to zero and standard deviation as equal to 1 so the “MPG” follows normal distribution…</w:t>
        </w:r>
      </w:ins>
    </w:p>
    <w:p w14:paraId="1687F037" w14:textId="77777777" w:rsidR="007A3B9F" w:rsidRPr="00EF70C9" w:rsidRDefault="007A3B9F" w:rsidP="007A3B9F">
      <w:pPr>
        <w:pStyle w:val="ListParagraph"/>
        <w:rPr>
          <w:ins w:id="998" w:author="HP hp" w:date="2023-11-28T21:12:00Z"/>
          <w:sz w:val="28"/>
          <w:szCs w:val="28"/>
        </w:rPr>
      </w:pPr>
    </w:p>
    <w:p w14:paraId="78173456" w14:textId="77777777" w:rsidR="007A3B9F" w:rsidRPr="00EF70C9" w:rsidRDefault="007A3B9F" w:rsidP="007A3B9F">
      <w:pPr>
        <w:pStyle w:val="ListParagraph"/>
        <w:numPr>
          <w:ilvl w:val="0"/>
          <w:numId w:val="6"/>
        </w:numPr>
        <w:spacing w:after="0" w:line="240" w:lineRule="auto"/>
        <w:rPr>
          <w:ins w:id="999" w:author="HP hp" w:date="2023-11-28T21:12:00Z"/>
          <w:sz w:val="28"/>
          <w:szCs w:val="28"/>
        </w:rPr>
      </w:pPr>
      <w:ins w:id="1000" w:author="HP hp" w:date="2023-11-28T21:12:00Z">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ins>
    </w:p>
    <w:p w14:paraId="2D3FB696" w14:textId="77777777" w:rsidR="007A3B9F" w:rsidRDefault="007A3B9F" w:rsidP="007A3B9F">
      <w:pPr>
        <w:pStyle w:val="ListParagraph"/>
        <w:rPr>
          <w:ins w:id="1001" w:author="HP hp" w:date="2023-11-28T21:12:00Z"/>
          <w:sz w:val="28"/>
          <w:szCs w:val="28"/>
        </w:rPr>
      </w:pPr>
      <w:ins w:id="1002" w:author="HP hp" w:date="2023-11-28T21:12:00Z">
        <w:r w:rsidRPr="00EF70C9">
          <w:rPr>
            <w:sz w:val="28"/>
            <w:szCs w:val="28"/>
          </w:rPr>
          <w:t xml:space="preserve">       Dataset: wc-at.csv</w:t>
        </w:r>
      </w:ins>
    </w:p>
    <w:p w14:paraId="23C45260" w14:textId="22C08890" w:rsidR="005A123C" w:rsidRDefault="005A123C" w:rsidP="007A3B9F">
      <w:pPr>
        <w:pStyle w:val="ListParagraph"/>
        <w:rPr>
          <w:ins w:id="1003" w:author="HP hp" w:date="2023-11-28T21:12:00Z"/>
          <w:sz w:val="28"/>
          <w:szCs w:val="28"/>
        </w:rPr>
      </w:pPr>
      <w:r>
        <w:rPr>
          <w:sz w:val="28"/>
          <w:rPrChange w:id="1004" w:author="HP hp" w:date="2023-11-28T21:12:00Z">
            <w:rPr>
              <w:color w:val="374151"/>
              <w:sz w:val="28"/>
            </w:rPr>
          </w:rPrChange>
        </w:rPr>
        <w:t xml:space="preserve">For </w:t>
      </w:r>
      <w:del w:id="1005" w:author="HP hp" w:date="2023-11-28T21:12:00Z">
        <w:r w:rsidR="00EE327C" w:rsidRPr="009D0C06">
          <w:rPr>
            <w:rFonts w:cstheme="minorHAnsi"/>
            <w:color w:val="374151"/>
            <w:sz w:val="28"/>
            <w:szCs w:val="28"/>
          </w:rPr>
          <w:delText>a</w:delText>
        </w:r>
      </w:del>
      <w:ins w:id="1006" w:author="HP hp" w:date="2023-11-28T21:12:00Z">
        <w:r>
          <w:rPr>
            <w:sz w:val="28"/>
            <w:szCs w:val="28"/>
          </w:rPr>
          <w:t>Adipose Tissue:</w:t>
        </w:r>
      </w:ins>
    </w:p>
    <w:p w14:paraId="6127B55A" w14:textId="4EBDE306" w:rsidR="005A123C" w:rsidRDefault="005A123C" w:rsidP="007A3B9F">
      <w:pPr>
        <w:pStyle w:val="ListParagraph"/>
        <w:rPr>
          <w:ins w:id="1007" w:author="HP hp" w:date="2023-11-28T21:12:00Z"/>
          <w:sz w:val="28"/>
          <w:szCs w:val="28"/>
        </w:rPr>
      </w:pPr>
      <w:ins w:id="1008" w:author="HP hp" w:date="2023-11-28T21:12:00Z">
        <w:r>
          <w:rPr>
            <w:noProof/>
          </w:rPr>
          <w:drawing>
            <wp:inline distT="0" distB="0" distL="0" distR="0" wp14:anchorId="65BB47A7" wp14:editId="74434C12">
              <wp:extent cx="5943600" cy="3181985"/>
              <wp:effectExtent l="0" t="0" r="0" b="0"/>
              <wp:docPr id="1707207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07832" name=""/>
                      <pic:cNvPicPr/>
                    </pic:nvPicPr>
                    <pic:blipFill>
                      <a:blip r:embed="rId34"/>
                      <a:stretch>
                        <a:fillRect/>
                      </a:stretch>
                    </pic:blipFill>
                    <pic:spPr>
                      <a:xfrm>
                        <a:off x="0" y="0"/>
                        <a:ext cx="5943600" cy="3181985"/>
                      </a:xfrm>
                      <a:prstGeom prst="rect">
                        <a:avLst/>
                      </a:prstGeom>
                    </pic:spPr>
                  </pic:pic>
                </a:graphicData>
              </a:graphic>
            </wp:inline>
          </w:drawing>
        </w:r>
      </w:ins>
    </w:p>
    <w:p w14:paraId="712A361C" w14:textId="77777777" w:rsidR="005A123C" w:rsidRDefault="005A123C" w:rsidP="007A3B9F">
      <w:pPr>
        <w:pStyle w:val="ListParagraph"/>
        <w:rPr>
          <w:ins w:id="1009" w:author="HP hp" w:date="2023-11-28T21:12:00Z"/>
          <w:sz w:val="28"/>
          <w:szCs w:val="28"/>
        </w:rPr>
      </w:pPr>
    </w:p>
    <w:p w14:paraId="488A0A12" w14:textId="4D84667E" w:rsidR="005A123C" w:rsidRDefault="005A123C" w:rsidP="007A3B9F">
      <w:pPr>
        <w:pStyle w:val="ListParagraph"/>
        <w:rPr>
          <w:ins w:id="1010" w:author="HP hp" w:date="2023-11-28T21:12:00Z"/>
          <w:sz w:val="28"/>
          <w:szCs w:val="28"/>
        </w:rPr>
      </w:pPr>
      <w:ins w:id="1011" w:author="HP hp" w:date="2023-11-28T21:12:00Z">
        <w:r>
          <w:rPr>
            <w:noProof/>
          </w:rPr>
          <w:drawing>
            <wp:inline distT="0" distB="0" distL="0" distR="0" wp14:anchorId="6B5CDCDE" wp14:editId="6AE0E959">
              <wp:extent cx="5943600" cy="2265680"/>
              <wp:effectExtent l="0" t="0" r="0" b="1270"/>
              <wp:docPr id="150634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41410" name=""/>
                      <pic:cNvPicPr/>
                    </pic:nvPicPr>
                    <pic:blipFill>
                      <a:blip r:embed="rId35"/>
                      <a:stretch>
                        <a:fillRect/>
                      </a:stretch>
                    </pic:blipFill>
                    <pic:spPr>
                      <a:xfrm>
                        <a:off x="0" y="0"/>
                        <a:ext cx="5943600" cy="2265680"/>
                      </a:xfrm>
                      <a:prstGeom prst="rect">
                        <a:avLst/>
                      </a:prstGeom>
                    </pic:spPr>
                  </pic:pic>
                </a:graphicData>
              </a:graphic>
            </wp:inline>
          </w:drawing>
        </w:r>
      </w:ins>
    </w:p>
    <w:p w14:paraId="37A97EBA" w14:textId="173E24FA" w:rsidR="005A123C" w:rsidRPr="00E46B6E" w:rsidRDefault="008C5D85" w:rsidP="00E46B6E">
      <w:pPr>
        <w:rPr>
          <w:ins w:id="1012" w:author="HP hp" w:date="2023-11-28T21:12:00Z"/>
          <w:sz w:val="28"/>
          <w:szCs w:val="28"/>
        </w:rPr>
      </w:pPr>
      <w:r>
        <w:rPr>
          <w:sz w:val="28"/>
          <w:szCs w:val="28"/>
        </w:rPr>
        <w:t xml:space="preserve">           </w:t>
      </w:r>
      <w:ins w:id="1013" w:author="HP hp" w:date="2023-11-28T21:12:00Z">
        <w:r w:rsidR="005A123C" w:rsidRPr="00E46B6E">
          <w:rPr>
            <w:sz w:val="28"/>
            <w:szCs w:val="28"/>
          </w:rPr>
          <w:t xml:space="preserve">So after the z transformation we have got the values of mean and standard deviation nearly equal to 1 but not exactly equal to 1 so then we also observe skewness and kurtosis value for that variable so “For a standard normal </w:t>
        </w:r>
        <w:r w:rsidR="005A123C" w:rsidRPr="00E46B6E">
          <w:rPr>
            <w:sz w:val="28"/>
            <w:szCs w:val="28"/>
          </w:rPr>
          <w:lastRenderedPageBreak/>
          <w:t xml:space="preserve">distribution (a normal distribution with mean 0 and std </w:t>
        </w:r>
        <w:proofErr w:type="gramStart"/>
        <w:r w:rsidR="005A123C" w:rsidRPr="00E46B6E">
          <w:rPr>
            <w:sz w:val="28"/>
            <w:szCs w:val="28"/>
          </w:rPr>
          <w:t>1 )the</w:t>
        </w:r>
        <w:proofErr w:type="gramEnd"/>
        <w:r w:rsidR="005A123C" w:rsidRPr="00E46B6E">
          <w:rPr>
            <w:sz w:val="28"/>
            <w:szCs w:val="28"/>
          </w:rPr>
          <w:t xml:space="preserve"> skewness is 0 and also excess kurtosis (kurtosis minus 3)is also 0.but here the values for the above measures is not 0 so the above variable is said to be not following “normal distribution”.</w:t>
        </w:r>
      </w:ins>
    </w:p>
    <w:p w14:paraId="279A24F8" w14:textId="36205ECA" w:rsidR="005A123C" w:rsidRDefault="00B94057" w:rsidP="007A3B9F">
      <w:pPr>
        <w:pStyle w:val="ListParagraph"/>
        <w:rPr>
          <w:ins w:id="1014" w:author="HP hp" w:date="2023-11-28T21:12:00Z"/>
          <w:sz w:val="28"/>
          <w:szCs w:val="28"/>
        </w:rPr>
      </w:pPr>
      <w:ins w:id="1015" w:author="HP hp" w:date="2023-11-28T21:12:00Z">
        <w:r>
          <w:rPr>
            <w:noProof/>
          </w:rPr>
          <w:drawing>
            <wp:inline distT="0" distB="0" distL="0" distR="0" wp14:anchorId="12E145F9" wp14:editId="3435D42E">
              <wp:extent cx="4197350" cy="1974850"/>
              <wp:effectExtent l="0" t="0" r="0" b="6350"/>
              <wp:docPr id="144994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41338" name=""/>
                      <pic:cNvPicPr/>
                    </pic:nvPicPr>
                    <pic:blipFill>
                      <a:blip r:embed="rId36"/>
                      <a:stretch>
                        <a:fillRect/>
                      </a:stretch>
                    </pic:blipFill>
                    <pic:spPr>
                      <a:xfrm>
                        <a:off x="0" y="0"/>
                        <a:ext cx="4197350" cy="1974850"/>
                      </a:xfrm>
                      <a:prstGeom prst="rect">
                        <a:avLst/>
                      </a:prstGeom>
                    </pic:spPr>
                  </pic:pic>
                </a:graphicData>
              </a:graphic>
            </wp:inline>
          </w:drawing>
        </w:r>
      </w:ins>
    </w:p>
    <w:p w14:paraId="0BD757CC" w14:textId="77777777" w:rsidR="00B94057" w:rsidRDefault="00B94057" w:rsidP="007A3B9F">
      <w:pPr>
        <w:pStyle w:val="ListParagraph"/>
        <w:rPr>
          <w:ins w:id="1016" w:author="HP hp" w:date="2023-11-28T21:12:00Z"/>
          <w:sz w:val="28"/>
          <w:szCs w:val="28"/>
        </w:rPr>
      </w:pPr>
    </w:p>
    <w:p w14:paraId="19199B81" w14:textId="7D9852F1" w:rsidR="00B94057" w:rsidRDefault="00B94057" w:rsidP="007A3B9F">
      <w:pPr>
        <w:pStyle w:val="ListParagraph"/>
        <w:rPr>
          <w:ins w:id="1017" w:author="HP hp" w:date="2023-11-28T21:12:00Z"/>
          <w:sz w:val="28"/>
          <w:szCs w:val="28"/>
        </w:rPr>
      </w:pPr>
      <w:ins w:id="1018" w:author="HP hp" w:date="2023-11-28T21:12:00Z">
        <w:r>
          <w:rPr>
            <w:noProof/>
          </w:rPr>
          <w:drawing>
            <wp:inline distT="0" distB="0" distL="0" distR="0" wp14:anchorId="57B2D40C" wp14:editId="7FB7CE6F">
              <wp:extent cx="4197350" cy="2787650"/>
              <wp:effectExtent l="0" t="0" r="0" b="0"/>
              <wp:docPr id="326570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70944" name=""/>
                      <pic:cNvPicPr/>
                    </pic:nvPicPr>
                    <pic:blipFill>
                      <a:blip r:embed="rId37"/>
                      <a:stretch>
                        <a:fillRect/>
                      </a:stretch>
                    </pic:blipFill>
                    <pic:spPr>
                      <a:xfrm>
                        <a:off x="0" y="0"/>
                        <a:ext cx="4197350" cy="2787650"/>
                      </a:xfrm>
                      <a:prstGeom prst="rect">
                        <a:avLst/>
                      </a:prstGeom>
                    </pic:spPr>
                  </pic:pic>
                </a:graphicData>
              </a:graphic>
            </wp:inline>
          </w:drawing>
        </w:r>
      </w:ins>
    </w:p>
    <w:p w14:paraId="5866BD53" w14:textId="77777777" w:rsidR="00E46B6E" w:rsidRDefault="00E46B6E" w:rsidP="00E46B6E">
      <w:pPr>
        <w:rPr>
          <w:sz w:val="28"/>
          <w:szCs w:val="28"/>
        </w:rPr>
      </w:pPr>
    </w:p>
    <w:p w14:paraId="6CCACABC" w14:textId="633737DB" w:rsidR="00B94057" w:rsidRPr="00E46B6E" w:rsidRDefault="00B94057" w:rsidP="00E46B6E">
      <w:pPr>
        <w:rPr>
          <w:ins w:id="1019" w:author="HP hp" w:date="2023-11-28T21:12:00Z"/>
          <w:sz w:val="28"/>
          <w:szCs w:val="28"/>
        </w:rPr>
      </w:pPr>
      <w:ins w:id="1020" w:author="HP hp" w:date="2023-11-28T21:12:00Z">
        <w:r w:rsidRPr="00E46B6E">
          <w:rPr>
            <w:sz w:val="28"/>
            <w:szCs w:val="28"/>
          </w:rPr>
          <w:t>The skewness and kurtosis values are only valuable insights.</w:t>
        </w:r>
      </w:ins>
    </w:p>
    <w:p w14:paraId="1F79CD93" w14:textId="0FF84B11" w:rsidR="00B94057" w:rsidRPr="00E46B6E" w:rsidRDefault="00B94057" w:rsidP="00E46B6E">
      <w:pPr>
        <w:rPr>
          <w:ins w:id="1021" w:author="HP hp" w:date="2023-11-28T21:12:00Z"/>
          <w:b/>
          <w:bCs/>
          <w:sz w:val="28"/>
          <w:szCs w:val="28"/>
        </w:rPr>
      </w:pPr>
      <w:ins w:id="1022" w:author="HP hp" w:date="2023-11-28T21:12:00Z">
        <w:r w:rsidRPr="00E46B6E">
          <w:rPr>
            <w:b/>
            <w:bCs/>
            <w:sz w:val="28"/>
            <w:szCs w:val="28"/>
          </w:rPr>
          <w:t xml:space="preserve">For Waist </w:t>
        </w:r>
        <w:proofErr w:type="gramStart"/>
        <w:r w:rsidRPr="00E46B6E">
          <w:rPr>
            <w:b/>
            <w:bCs/>
            <w:sz w:val="28"/>
            <w:szCs w:val="28"/>
          </w:rPr>
          <w:t>Circumference(</w:t>
        </w:r>
        <w:proofErr w:type="gramEnd"/>
        <w:r w:rsidRPr="00E46B6E">
          <w:rPr>
            <w:b/>
            <w:bCs/>
            <w:sz w:val="28"/>
            <w:szCs w:val="28"/>
          </w:rPr>
          <w:t>Waist):</w:t>
        </w:r>
      </w:ins>
    </w:p>
    <w:p w14:paraId="5CA24B26" w14:textId="0622BF7A" w:rsidR="00B94057" w:rsidRDefault="009D0C06" w:rsidP="007A3B9F">
      <w:pPr>
        <w:pStyle w:val="ListParagraph"/>
        <w:rPr>
          <w:ins w:id="1023" w:author="HP hp" w:date="2023-11-28T21:12:00Z"/>
          <w:sz w:val="28"/>
          <w:szCs w:val="28"/>
        </w:rPr>
      </w:pPr>
      <w:ins w:id="1024" w:author="HP hp" w:date="2023-11-28T21:12:00Z">
        <w:r>
          <w:rPr>
            <w:noProof/>
          </w:rPr>
          <w:lastRenderedPageBreak/>
          <w:drawing>
            <wp:inline distT="0" distB="0" distL="0" distR="0" wp14:anchorId="7E186ED4" wp14:editId="74A3D4D4">
              <wp:extent cx="4815416" cy="2425700"/>
              <wp:effectExtent l="0" t="0" r="4445" b="0"/>
              <wp:docPr id="1592616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16370" name=""/>
                      <pic:cNvPicPr/>
                    </pic:nvPicPr>
                    <pic:blipFill>
                      <a:blip r:embed="rId38"/>
                      <a:stretch>
                        <a:fillRect/>
                      </a:stretch>
                    </pic:blipFill>
                    <pic:spPr>
                      <a:xfrm>
                        <a:off x="0" y="0"/>
                        <a:ext cx="4837009" cy="2436577"/>
                      </a:xfrm>
                      <a:prstGeom prst="rect">
                        <a:avLst/>
                      </a:prstGeom>
                    </pic:spPr>
                  </pic:pic>
                </a:graphicData>
              </a:graphic>
            </wp:inline>
          </w:drawing>
        </w:r>
      </w:ins>
    </w:p>
    <w:p w14:paraId="0C8D0725" w14:textId="77777777" w:rsidR="009D0C06" w:rsidRDefault="009D0C06" w:rsidP="007A3B9F">
      <w:pPr>
        <w:pStyle w:val="ListParagraph"/>
        <w:rPr>
          <w:ins w:id="1025" w:author="HP hp" w:date="2023-11-28T21:12:00Z"/>
          <w:sz w:val="28"/>
          <w:szCs w:val="28"/>
        </w:rPr>
      </w:pPr>
    </w:p>
    <w:p w14:paraId="55DEE594" w14:textId="14794426" w:rsidR="009D0C06" w:rsidRDefault="009D0C06" w:rsidP="007A3B9F">
      <w:pPr>
        <w:pStyle w:val="ListParagraph"/>
        <w:rPr>
          <w:ins w:id="1026" w:author="HP hp" w:date="2023-11-28T21:12:00Z"/>
          <w:sz w:val="28"/>
          <w:szCs w:val="28"/>
        </w:rPr>
      </w:pPr>
      <w:ins w:id="1027" w:author="HP hp" w:date="2023-11-28T21:12:00Z">
        <w:r>
          <w:rPr>
            <w:noProof/>
          </w:rPr>
          <w:drawing>
            <wp:inline distT="0" distB="0" distL="0" distR="0" wp14:anchorId="0B382C64" wp14:editId="59D8BB75">
              <wp:extent cx="4761110" cy="1581150"/>
              <wp:effectExtent l="0" t="0" r="1905" b="0"/>
              <wp:docPr id="174089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91723" name=""/>
                      <pic:cNvPicPr/>
                    </pic:nvPicPr>
                    <pic:blipFill>
                      <a:blip r:embed="rId39"/>
                      <a:stretch>
                        <a:fillRect/>
                      </a:stretch>
                    </pic:blipFill>
                    <pic:spPr>
                      <a:xfrm>
                        <a:off x="0" y="0"/>
                        <a:ext cx="4799358" cy="1593852"/>
                      </a:xfrm>
                      <a:prstGeom prst="rect">
                        <a:avLst/>
                      </a:prstGeom>
                    </pic:spPr>
                  </pic:pic>
                </a:graphicData>
              </a:graphic>
            </wp:inline>
          </w:drawing>
        </w:r>
      </w:ins>
    </w:p>
    <w:p w14:paraId="4ACAAE28" w14:textId="77777777" w:rsidR="009D0C06" w:rsidRDefault="009D0C06" w:rsidP="007A3B9F">
      <w:pPr>
        <w:pStyle w:val="ListParagraph"/>
        <w:rPr>
          <w:ins w:id="1028" w:author="HP hp" w:date="2023-11-28T21:12:00Z"/>
          <w:sz w:val="28"/>
          <w:szCs w:val="28"/>
        </w:rPr>
      </w:pPr>
    </w:p>
    <w:p w14:paraId="54E5A5A1" w14:textId="2A0A81A3" w:rsidR="009D0C06" w:rsidRDefault="009D0C06" w:rsidP="007A3B9F">
      <w:pPr>
        <w:pStyle w:val="ListParagraph"/>
        <w:rPr>
          <w:ins w:id="1029" w:author="HP hp" w:date="2023-11-28T21:12:00Z"/>
          <w:sz w:val="28"/>
          <w:szCs w:val="28"/>
        </w:rPr>
      </w:pPr>
      <w:ins w:id="1030" w:author="HP hp" w:date="2023-11-28T21:12:00Z">
        <w:r>
          <w:rPr>
            <w:noProof/>
          </w:rPr>
          <w:drawing>
            <wp:inline distT="0" distB="0" distL="0" distR="0" wp14:anchorId="701C0CAC" wp14:editId="127FD826">
              <wp:extent cx="4724198" cy="3257550"/>
              <wp:effectExtent l="0" t="0" r="635" b="0"/>
              <wp:docPr id="27791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10678" name=""/>
                      <pic:cNvPicPr/>
                    </pic:nvPicPr>
                    <pic:blipFill>
                      <a:blip r:embed="rId40"/>
                      <a:stretch>
                        <a:fillRect/>
                      </a:stretch>
                    </pic:blipFill>
                    <pic:spPr>
                      <a:xfrm>
                        <a:off x="0" y="0"/>
                        <a:ext cx="4748721" cy="3274460"/>
                      </a:xfrm>
                      <a:prstGeom prst="rect">
                        <a:avLst/>
                      </a:prstGeom>
                    </pic:spPr>
                  </pic:pic>
                </a:graphicData>
              </a:graphic>
            </wp:inline>
          </w:drawing>
        </w:r>
      </w:ins>
    </w:p>
    <w:p w14:paraId="165C7477" w14:textId="77777777" w:rsidR="009D0C06" w:rsidRDefault="009D0C06" w:rsidP="009D0C06">
      <w:pPr>
        <w:rPr>
          <w:ins w:id="1031" w:author="HP hp" w:date="2023-11-28T21:12:00Z"/>
          <w:noProof/>
          <w:sz w:val="28"/>
          <w:szCs w:val="28"/>
        </w:rPr>
      </w:pPr>
      <w:ins w:id="1032" w:author="HP hp" w:date="2023-11-28T21:12:00Z">
        <w:r>
          <w:rPr>
            <w:noProof/>
            <w:sz w:val="28"/>
            <w:szCs w:val="28"/>
          </w:rPr>
          <w:lastRenderedPageBreak/>
          <w:t>As we can see after z transformation the column named “Waist” mean and standard deviation is nearly equal to zero and 1 but not exactly one so we can say this is not following the normal distribution . For our better understanding we can also take skewness and kurtosis values as powerfull and usefull insights and we are also not getting 0,1 values respectively as you can see it in the above picture.so clearly the column is not following normal distribution.</w:t>
        </w:r>
      </w:ins>
    </w:p>
    <w:p w14:paraId="3B2CED8E" w14:textId="77777777" w:rsidR="009D0C06" w:rsidRDefault="009D0C06" w:rsidP="009D0C06">
      <w:pPr>
        <w:rPr>
          <w:ins w:id="1033" w:author="HP hp" w:date="2023-11-28T21:12:00Z"/>
          <w:sz w:val="28"/>
          <w:szCs w:val="28"/>
        </w:rPr>
      </w:pPr>
    </w:p>
    <w:p w14:paraId="0F57FDBA" w14:textId="070447F4" w:rsidR="007A3B9F" w:rsidRDefault="00BC5748" w:rsidP="009D0C06">
      <w:pPr>
        <w:rPr>
          <w:ins w:id="1034" w:author="HP hp" w:date="2023-11-28T21:12:00Z"/>
          <w:sz w:val="28"/>
          <w:szCs w:val="28"/>
        </w:rPr>
      </w:pPr>
      <w:ins w:id="1035" w:author="HP hp" w:date="2023-11-28T21:12:00Z">
        <w:r w:rsidRPr="009D0C06">
          <w:rPr>
            <w:sz w:val="28"/>
            <w:szCs w:val="28"/>
          </w:rPr>
          <w:t>Q 22</w:t>
        </w:r>
        <w:proofErr w:type="gramStart"/>
        <w:r w:rsidR="007A3B9F" w:rsidRPr="009D0C06">
          <w:rPr>
            <w:sz w:val="28"/>
            <w:szCs w:val="28"/>
          </w:rPr>
          <w:t xml:space="preserve">) </w:t>
        </w:r>
      </w:ins>
      <w:r w:rsidR="007A22C7">
        <w:rPr>
          <w:sz w:val="28"/>
          <w:szCs w:val="28"/>
        </w:rPr>
        <w:t xml:space="preserve"> </w:t>
      </w:r>
      <w:ins w:id="1036" w:author="HP hp" w:date="2023-11-28T21:12:00Z">
        <w:r w:rsidR="007A3B9F" w:rsidRPr="009D0C06">
          <w:rPr>
            <w:sz w:val="28"/>
            <w:szCs w:val="28"/>
          </w:rPr>
          <w:t>Calculate</w:t>
        </w:r>
        <w:proofErr w:type="gramEnd"/>
        <w:r w:rsidR="007A3B9F" w:rsidRPr="009D0C06">
          <w:rPr>
            <w:sz w:val="28"/>
            <w:szCs w:val="28"/>
          </w:rPr>
          <w:t xml:space="preserve"> the Z scores</w:t>
        </w:r>
        <w:r w:rsidR="00724454" w:rsidRPr="009D0C06">
          <w:rPr>
            <w:sz w:val="28"/>
            <w:szCs w:val="28"/>
          </w:rPr>
          <w:t xml:space="preserve"> of </w:t>
        </w:r>
      </w:ins>
      <w:r w:rsidR="00724454" w:rsidRPr="009D0C06">
        <w:rPr>
          <w:sz w:val="28"/>
          <w:rPrChange w:id="1037" w:author="HP hp" w:date="2023-11-28T21:12:00Z">
            <w:rPr>
              <w:color w:val="374151"/>
              <w:sz w:val="28"/>
            </w:rPr>
          </w:rPrChange>
        </w:rPr>
        <w:t xml:space="preserve"> 90% confidence interval,</w:t>
      </w:r>
      <w:del w:id="1038" w:author="HP hp" w:date="2023-11-28T21:12:00Z">
        <w:r w:rsidR="00EE327C" w:rsidRPr="009D0C06">
          <w:rPr>
            <w:rFonts w:cstheme="minorHAnsi"/>
            <w:color w:val="374151"/>
            <w:sz w:val="28"/>
            <w:szCs w:val="28"/>
          </w:rPr>
          <w:delText xml:space="preserve"> the Z-score associated with it is </w:delText>
        </w:r>
      </w:del>
      <w:ins w:id="1039" w:author="HP hp" w:date="2023-11-28T21:12:00Z">
        <w:r w:rsidR="00724454" w:rsidRPr="009D0C06">
          <w:rPr>
            <w:sz w:val="28"/>
            <w:szCs w:val="28"/>
          </w:rPr>
          <w:t>94% confidence interval, 6</w:t>
        </w:r>
        <w:r w:rsidR="007A3B9F" w:rsidRPr="009D0C06">
          <w:rPr>
            <w:sz w:val="28"/>
            <w:szCs w:val="28"/>
          </w:rPr>
          <w:t xml:space="preserve">0% confidence interval </w:t>
        </w:r>
      </w:ins>
    </w:p>
    <w:p w14:paraId="6CB14BD2" w14:textId="5434DD21" w:rsidR="009D0C06" w:rsidRPr="007A22C7" w:rsidRDefault="00E46B6E" w:rsidP="009D0C06">
      <w:pPr>
        <w:rPr>
          <w:ins w:id="1040" w:author="HP hp" w:date="2023-11-28T21:12:00Z"/>
          <w:rFonts w:cstheme="minorHAnsi"/>
          <w:sz w:val="28"/>
          <w:szCs w:val="28"/>
        </w:rPr>
      </w:pPr>
      <w:r w:rsidRPr="007A22C7">
        <w:rPr>
          <w:rFonts w:cstheme="minorHAnsi"/>
          <w:sz w:val="28"/>
          <w:szCs w:val="28"/>
        </w:rPr>
        <w:t xml:space="preserve">Ans: </w:t>
      </w:r>
      <w:ins w:id="1041" w:author="HP hp" w:date="2023-11-28T21:12:00Z">
        <w:r w:rsidR="009D0C06" w:rsidRPr="007A22C7">
          <w:rPr>
            <w:rFonts w:cstheme="minorHAnsi"/>
            <w:sz w:val="28"/>
            <w:szCs w:val="28"/>
          </w:rPr>
          <w:t>The Z-score for a confidence interval represents the number of standard deviations a data point is from the mean. To calculate the Z-scores for various confidence intervals, you can use the standard normal distribution table or a statistical calculator.</w:t>
        </w:r>
      </w:ins>
    </w:p>
    <w:p w14:paraId="13E9BAC1" w14:textId="04F81C4F" w:rsidR="009D0C06" w:rsidRDefault="009D0C06" w:rsidP="009D0C06">
      <w:pPr>
        <w:rPr>
          <w:ins w:id="1042" w:author="HP hp" w:date="2023-11-28T21:12:00Z"/>
          <w:sz w:val="28"/>
          <w:szCs w:val="28"/>
        </w:rPr>
      </w:pPr>
      <w:ins w:id="1043" w:author="HP hp" w:date="2023-11-28T21:12:00Z">
        <w:r w:rsidRPr="009D0C06">
          <w:rPr>
            <w:sz w:val="28"/>
            <w:szCs w:val="28"/>
          </w:rPr>
          <w:t>Z = Z</w:t>
        </w:r>
        <w:r w:rsidRPr="009D0C06">
          <w:rPr>
            <w:rFonts w:cstheme="minorHAnsi"/>
            <w:sz w:val="28"/>
            <w:szCs w:val="28"/>
            <w:vertAlign w:val="subscript"/>
          </w:rPr>
          <w:t>α</w:t>
        </w:r>
        <w:r w:rsidRPr="009D0C06">
          <w:rPr>
            <w:sz w:val="28"/>
            <w:szCs w:val="28"/>
            <w:vertAlign w:val="subscript"/>
          </w:rPr>
          <w:t xml:space="preserve">/2   </w:t>
        </w:r>
        <w:r w:rsidRPr="009D0C06">
          <w:rPr>
            <w:sz w:val="28"/>
            <w:szCs w:val="28"/>
          </w:rPr>
          <w:t>---</w:t>
        </w:r>
        <w:r>
          <w:sym w:font="Wingdings" w:char="F0E0"/>
        </w:r>
        <w:r w:rsidRPr="009D0C06">
          <w:rPr>
            <w:sz w:val="28"/>
            <w:szCs w:val="28"/>
          </w:rPr>
          <w:t>where Z</w:t>
        </w:r>
        <w:r w:rsidRPr="009D0C06">
          <w:rPr>
            <w:rFonts w:cstheme="minorHAnsi"/>
            <w:sz w:val="28"/>
            <w:szCs w:val="28"/>
            <w:vertAlign w:val="subscript"/>
          </w:rPr>
          <w:t>α</w:t>
        </w:r>
        <w:r w:rsidRPr="009D0C06">
          <w:rPr>
            <w:sz w:val="28"/>
            <w:szCs w:val="28"/>
            <w:vertAlign w:val="subscript"/>
          </w:rPr>
          <w:t xml:space="preserve">/2   </w:t>
        </w:r>
        <w:r w:rsidRPr="009D0C06">
          <w:rPr>
            <w:sz w:val="28"/>
            <w:szCs w:val="28"/>
          </w:rPr>
          <w:t>is the corresponding Z-score to the desired significance level alpha.</w:t>
        </w:r>
      </w:ins>
    </w:p>
    <w:p w14:paraId="74E132CB" w14:textId="7C99ECE0" w:rsidR="009D0C06" w:rsidRDefault="009D0C06" w:rsidP="00DC5333">
      <w:pPr>
        <w:rPr>
          <w:ins w:id="1044" w:author="HP hp" w:date="2023-11-28T21:12:00Z"/>
          <w:sz w:val="28"/>
          <w:szCs w:val="28"/>
        </w:rPr>
      </w:pPr>
      <w:ins w:id="1045" w:author="HP hp" w:date="2023-11-28T21:12:00Z">
        <w:r>
          <w:rPr>
            <w:sz w:val="28"/>
            <w:szCs w:val="28"/>
          </w:rPr>
          <w:t>90% confidence interval:</w:t>
        </w:r>
        <w:bookmarkStart w:id="1046" w:name="_Hlk152095626"/>
      </w:ins>
    </w:p>
    <w:p w14:paraId="1533D5F2" w14:textId="77777777" w:rsidR="00DC5333" w:rsidRPr="00DC5333" w:rsidRDefault="00DC5333">
      <w:pPr>
        <w:rPr>
          <w:sz w:val="28"/>
          <w:lang w:val="en-IN"/>
          <w:rPrChange w:id="1047" w:author="HP hp" w:date="2023-11-28T21:12:00Z">
            <w:rPr>
              <w:rFonts w:asciiTheme="minorHAnsi" w:hAnsiTheme="minorHAnsi"/>
              <w:color w:val="374151"/>
              <w:sz w:val="28"/>
            </w:rPr>
          </w:rPrChange>
        </w:rPr>
        <w:pPrChange w:id="1048" w:author="HP hp" w:date="2023-11-28T21:12:00Z">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pPrChange>
      </w:pPr>
      <w:ins w:id="1049" w:author="HP hp" w:date="2023-11-28T21:12:00Z">
        <w:r w:rsidRPr="00DC5333">
          <w:rPr>
            <w:sz w:val="28"/>
            <w:szCs w:val="28"/>
            <w:lang w:val="en-IN"/>
          </w:rPr>
          <w:t xml:space="preserve">To calculate the Z-score for a 90% confidence interval, you'll use the standard normal distribution table or a statistical calculator. The Z-score associated with a 90% confidence level is </w:t>
        </w:r>
      </w:ins>
      <w:r w:rsidRPr="00DC5333">
        <w:rPr>
          <w:sz w:val="28"/>
          <w:lang w:val="en-IN"/>
          <w:rPrChange w:id="1050" w:author="HP hp" w:date="2023-11-28T21:12:00Z">
            <w:rPr>
              <w:color w:val="374151"/>
              <w:sz w:val="28"/>
            </w:rPr>
          </w:rPrChange>
        </w:rPr>
        <w:t>approximately 1.645.</w:t>
      </w:r>
    </w:p>
    <w:p w14:paraId="00A35758" w14:textId="4C1434FB" w:rsidR="00DC5333" w:rsidRPr="00DC5333" w:rsidRDefault="00EE327C" w:rsidP="00DC5333">
      <w:pPr>
        <w:rPr>
          <w:ins w:id="1051" w:author="HP hp" w:date="2023-11-28T21:12:00Z"/>
          <w:sz w:val="28"/>
          <w:szCs w:val="28"/>
          <w:lang w:val="en-IN"/>
        </w:rPr>
      </w:pPr>
      <w:del w:id="1052" w:author="HP hp" w:date="2023-11-28T21:12:00Z">
        <w:r w:rsidRPr="009D0C06">
          <w:rPr>
            <w:rFonts w:cstheme="minorHAnsi"/>
            <w:color w:val="374151"/>
            <w:sz w:val="28"/>
            <w:szCs w:val="28"/>
          </w:rPr>
          <w:delText xml:space="preserve">A 90% confidence interval </w:delText>
        </w:r>
      </w:del>
      <w:ins w:id="1053" w:author="HP hp" w:date="2023-11-28T21:12:00Z">
        <w:r w:rsidR="00DC5333" w:rsidRPr="00DC5333">
          <w:rPr>
            <w:sz w:val="28"/>
            <w:szCs w:val="28"/>
            <w:lang w:val="en-IN"/>
          </w:rPr>
          <w:t xml:space="preserve">This value is used </w:t>
        </w:r>
      </w:ins>
      <w:r w:rsidR="00DC5333" w:rsidRPr="00DC5333">
        <w:rPr>
          <w:sz w:val="28"/>
          <w:lang w:val="en-IN"/>
          <w:rPrChange w:id="1054" w:author="HP hp" w:date="2023-11-28T21:12:00Z">
            <w:rPr>
              <w:color w:val="374151"/>
              <w:sz w:val="28"/>
            </w:rPr>
          </w:rPrChange>
        </w:rPr>
        <w:t xml:space="preserve">in statistics </w:t>
      </w:r>
      <w:del w:id="1055" w:author="HP hp" w:date="2023-11-28T21:12:00Z">
        <w:r w:rsidRPr="009D0C06">
          <w:rPr>
            <w:rFonts w:cstheme="minorHAnsi"/>
            <w:color w:val="374151"/>
            <w:sz w:val="28"/>
            <w:szCs w:val="28"/>
          </w:rPr>
          <w:delText xml:space="preserve">indicates that there is a 90% probability that </w:delText>
        </w:r>
      </w:del>
      <w:ins w:id="1056" w:author="HP hp" w:date="2023-11-28T21:12:00Z">
        <w:r w:rsidR="00DC5333" w:rsidRPr="00DC5333">
          <w:rPr>
            <w:sz w:val="28"/>
            <w:szCs w:val="28"/>
            <w:lang w:val="en-IN"/>
          </w:rPr>
          <w:t xml:space="preserve">to determine the range around the mean within which </w:t>
        </w:r>
      </w:ins>
      <w:r w:rsidR="00DC5333" w:rsidRPr="00DC5333">
        <w:rPr>
          <w:sz w:val="28"/>
          <w:lang w:val="en-IN"/>
          <w:rPrChange w:id="1057" w:author="HP hp" w:date="2023-11-28T21:12:00Z">
            <w:rPr>
              <w:color w:val="374151"/>
              <w:sz w:val="28"/>
            </w:rPr>
          </w:rPrChange>
        </w:rPr>
        <w:t xml:space="preserve">the true population parameter </w:t>
      </w:r>
      <w:del w:id="1058" w:author="HP hp" w:date="2023-11-28T21:12:00Z">
        <w:r w:rsidRPr="009D0C06">
          <w:rPr>
            <w:rFonts w:cstheme="minorHAnsi"/>
            <w:color w:val="374151"/>
            <w:sz w:val="28"/>
            <w:szCs w:val="28"/>
          </w:rPr>
          <w:delText>lies within the calculated</w:delText>
        </w:r>
      </w:del>
      <w:ins w:id="1059" w:author="HP hp" w:date="2023-11-28T21:12:00Z">
        <w:r w:rsidR="00DC5333" w:rsidRPr="00DC5333">
          <w:rPr>
            <w:sz w:val="28"/>
            <w:szCs w:val="28"/>
            <w:lang w:val="en-IN"/>
          </w:rPr>
          <w:t>is estimated to lie with 90% confidence, assuming a normal distribution or a sufficiently large sample size.</w:t>
        </w:r>
      </w:ins>
    </w:p>
    <w:p w14:paraId="70C99729" w14:textId="77777777" w:rsidR="00DC5333" w:rsidRPr="00DC5333" w:rsidRDefault="00DC5333" w:rsidP="00DC5333">
      <w:pPr>
        <w:rPr>
          <w:ins w:id="1060" w:author="HP hp" w:date="2023-11-28T21:12:00Z"/>
          <w:sz w:val="28"/>
          <w:szCs w:val="28"/>
        </w:rPr>
      </w:pPr>
    </w:p>
    <w:bookmarkEnd w:id="1046"/>
    <w:p w14:paraId="64BCFD03" w14:textId="3E415674" w:rsidR="009D0C06" w:rsidRDefault="009D0C06" w:rsidP="009D0C06">
      <w:pPr>
        <w:rPr>
          <w:ins w:id="1061" w:author="HP hp" w:date="2023-11-28T21:12:00Z"/>
          <w:sz w:val="28"/>
          <w:szCs w:val="28"/>
        </w:rPr>
      </w:pPr>
      <w:ins w:id="1062" w:author="HP hp" w:date="2023-11-28T21:12:00Z">
        <w:r>
          <w:rPr>
            <w:sz w:val="28"/>
            <w:szCs w:val="28"/>
          </w:rPr>
          <w:t>94% confidence</w:t>
        </w:r>
      </w:ins>
      <w:r>
        <w:rPr>
          <w:sz w:val="28"/>
          <w:rPrChange w:id="1063" w:author="HP hp" w:date="2023-11-28T21:12:00Z">
            <w:rPr>
              <w:color w:val="374151"/>
              <w:sz w:val="28"/>
            </w:rPr>
          </w:rPrChange>
        </w:rPr>
        <w:t xml:space="preserve"> interval</w:t>
      </w:r>
      <w:del w:id="1064" w:author="HP hp" w:date="2023-11-28T21:12:00Z">
        <w:r w:rsidR="00EE327C" w:rsidRPr="009D0C06">
          <w:rPr>
            <w:rFonts w:cstheme="minorHAnsi"/>
            <w:color w:val="374151"/>
            <w:sz w:val="28"/>
            <w:szCs w:val="28"/>
          </w:rPr>
          <w:delText xml:space="preserve"> based on sample data when</w:delText>
        </w:r>
      </w:del>
      <w:ins w:id="1065" w:author="HP hp" w:date="2023-11-28T21:12:00Z">
        <w:r>
          <w:rPr>
            <w:sz w:val="28"/>
            <w:szCs w:val="28"/>
          </w:rPr>
          <w:t>:</w:t>
        </w:r>
      </w:ins>
    </w:p>
    <w:p w14:paraId="3152D066" w14:textId="77777777" w:rsidR="00DC5333" w:rsidRPr="00DC5333" w:rsidRDefault="00DC5333" w:rsidP="00DC5333">
      <w:pPr>
        <w:rPr>
          <w:ins w:id="1066" w:author="HP hp" w:date="2023-11-28T21:12:00Z"/>
          <w:sz w:val="28"/>
          <w:szCs w:val="28"/>
          <w:lang w:val="en-IN"/>
        </w:rPr>
      </w:pPr>
      <w:ins w:id="1067" w:author="HP hp" w:date="2023-11-28T21:12:00Z">
        <w:r w:rsidRPr="00DC5333">
          <w:rPr>
            <w:sz w:val="28"/>
            <w:szCs w:val="28"/>
            <w:lang w:val="en-IN"/>
          </w:rPr>
          <w:t>To calculate the Z-score for a 94% confidence interval, you can use a standard normal distribution table or a statistical calculator. The Z-score associated with a 94% confidence level is approximately 1.88.</w:t>
        </w:r>
      </w:ins>
    </w:p>
    <w:p w14:paraId="5111B30B" w14:textId="6B9E6EBD" w:rsidR="00DC5333" w:rsidRPr="00DC5333" w:rsidRDefault="00DC5333">
      <w:pPr>
        <w:rPr>
          <w:sz w:val="28"/>
          <w:lang w:val="en-IN"/>
          <w:rPrChange w:id="1068" w:author="HP hp" w:date="2023-11-28T21:12:00Z">
            <w:rPr>
              <w:rFonts w:asciiTheme="minorHAnsi" w:hAnsiTheme="minorHAnsi"/>
              <w:color w:val="374151"/>
              <w:sz w:val="28"/>
            </w:rPr>
          </w:rPrChange>
        </w:rPr>
        <w:pPrChange w:id="1069" w:author="HP hp" w:date="2023-11-28T21:12:00Z">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pPrChange>
      </w:pPr>
      <w:ins w:id="1070" w:author="HP hp" w:date="2023-11-28T21:12:00Z">
        <w:r w:rsidRPr="00DC5333">
          <w:rPr>
            <w:sz w:val="28"/>
            <w:szCs w:val="28"/>
            <w:lang w:val="en-IN"/>
          </w:rPr>
          <w:t>This value is used in statistics to determine the range around the mean within which the true population parameter is estimated to lie with 94% confidence,</w:t>
        </w:r>
      </w:ins>
      <w:r w:rsidRPr="00DC5333">
        <w:rPr>
          <w:sz w:val="28"/>
          <w:lang w:val="en-IN"/>
          <w:rPrChange w:id="1071" w:author="HP hp" w:date="2023-11-28T21:12:00Z">
            <w:rPr>
              <w:color w:val="374151"/>
              <w:sz w:val="28"/>
            </w:rPr>
          </w:rPrChange>
        </w:rPr>
        <w:t xml:space="preserve"> assuming a normal distribution or a sufficiently large sample size.</w:t>
      </w:r>
      <w:del w:id="1072" w:author="HP hp" w:date="2023-11-28T21:12:00Z">
        <w:r w:rsidR="00EE327C" w:rsidRPr="009D0C06">
          <w:rPr>
            <w:rFonts w:cstheme="minorHAnsi"/>
            <w:color w:val="374151"/>
            <w:sz w:val="28"/>
            <w:szCs w:val="28"/>
          </w:rPr>
          <w:delText xml:space="preserve"> The Z-score of 1.645 corresponds to the critical value necessary to construct this 90% confidence interval.</w:delText>
        </w:r>
      </w:del>
    </w:p>
    <w:p w14:paraId="380B3741" w14:textId="77777777" w:rsidR="00EE327C" w:rsidRPr="00EE327C" w:rsidRDefault="00EE327C" w:rsidP="00EE327C">
      <w:pPr>
        <w:pBdr>
          <w:top w:val="single" w:sz="2" w:space="0" w:color="D9D9E3"/>
          <w:left w:val="single" w:sz="2" w:space="0" w:color="D9D9E3"/>
          <w:bottom w:val="single" w:sz="2" w:space="0" w:color="D9D9E3"/>
          <w:right w:val="single" w:sz="2" w:space="0" w:color="D9D9E3"/>
        </w:pBdr>
        <w:spacing w:after="300" w:line="240" w:lineRule="auto"/>
        <w:rPr>
          <w:del w:id="1073" w:author="HP hp" w:date="2023-11-28T21:12:00Z"/>
          <w:rFonts w:ascii="Segoe UI" w:eastAsia="Times New Roman" w:hAnsi="Segoe UI" w:cs="Segoe UI"/>
          <w:sz w:val="21"/>
          <w:szCs w:val="21"/>
          <w:lang w:val="en-IN" w:eastAsia="en-IN"/>
        </w:rPr>
      </w:pPr>
      <w:del w:id="1074" w:author="HP hp" w:date="2023-11-28T21:12:00Z">
        <w:r w:rsidRPr="00EE327C">
          <w:rPr>
            <w:rFonts w:ascii="Segoe UI" w:eastAsia="Times New Roman" w:hAnsi="Segoe UI" w:cs="Segoe UI"/>
            <w:sz w:val="21"/>
            <w:szCs w:val="21"/>
            <w:lang w:val="en-IN" w:eastAsia="en-IN"/>
          </w:rPr>
          <w:lastRenderedPageBreak/>
          <w:delText>For a 90% confidence interval, the Z-score associated with it is approximately 1.645.</w:delText>
        </w:r>
      </w:del>
    </w:p>
    <w:p w14:paraId="2BA9F5C1" w14:textId="2153965A" w:rsidR="00DC5333" w:rsidRDefault="00EE327C" w:rsidP="009D0C06">
      <w:pPr>
        <w:rPr>
          <w:ins w:id="1075" w:author="HP hp" w:date="2023-11-28T21:12:00Z"/>
          <w:sz w:val="28"/>
          <w:szCs w:val="28"/>
        </w:rPr>
      </w:pPr>
      <w:del w:id="1076" w:author="HP hp" w:date="2023-11-28T21:12:00Z">
        <w:r w:rsidRPr="00EE327C">
          <w:rPr>
            <w:rFonts w:ascii="Segoe UI" w:eastAsia="Times New Roman" w:hAnsi="Segoe UI" w:cs="Segoe UI"/>
            <w:sz w:val="21"/>
            <w:szCs w:val="21"/>
            <w:lang w:val="en-IN" w:eastAsia="en-IN"/>
          </w:rPr>
          <w:delText>A 90</w:delText>
        </w:r>
      </w:del>
    </w:p>
    <w:p w14:paraId="3456C260" w14:textId="48D70B39" w:rsidR="00DC5333" w:rsidRDefault="00DC5333" w:rsidP="009D0C06">
      <w:pPr>
        <w:rPr>
          <w:ins w:id="1077" w:author="HP hp" w:date="2023-11-28T21:12:00Z"/>
          <w:sz w:val="28"/>
          <w:szCs w:val="28"/>
        </w:rPr>
      </w:pPr>
      <w:ins w:id="1078" w:author="HP hp" w:date="2023-11-28T21:12:00Z">
        <w:r>
          <w:rPr>
            <w:sz w:val="28"/>
            <w:szCs w:val="28"/>
          </w:rPr>
          <w:t>60</w:t>
        </w:r>
      </w:ins>
      <w:r>
        <w:rPr>
          <w:sz w:val="28"/>
          <w:rPrChange w:id="1079" w:author="HP hp" w:date="2023-11-28T21:12:00Z">
            <w:rPr>
              <w:rFonts w:ascii="Segoe UI" w:hAnsi="Segoe UI"/>
              <w:sz w:val="21"/>
              <w:lang w:val="en-IN"/>
            </w:rPr>
          </w:rPrChange>
        </w:rPr>
        <w:t>% confidence interval</w:t>
      </w:r>
      <w:ins w:id="1080" w:author="HP hp" w:date="2023-11-28T21:12:00Z">
        <w:r>
          <w:rPr>
            <w:sz w:val="28"/>
            <w:szCs w:val="28"/>
          </w:rPr>
          <w:t>:</w:t>
        </w:r>
      </w:ins>
    </w:p>
    <w:p w14:paraId="23285287" w14:textId="77777777" w:rsidR="00DC5333" w:rsidRPr="00DC5333" w:rsidRDefault="00DC5333" w:rsidP="00DC5333">
      <w:pPr>
        <w:rPr>
          <w:ins w:id="1081" w:author="HP hp" w:date="2023-11-28T21:12:00Z"/>
          <w:sz w:val="28"/>
          <w:szCs w:val="28"/>
          <w:lang w:val="en-IN"/>
        </w:rPr>
      </w:pPr>
      <w:ins w:id="1082" w:author="HP hp" w:date="2023-11-28T21:12:00Z">
        <w:r w:rsidRPr="00DC5333">
          <w:rPr>
            <w:sz w:val="28"/>
            <w:szCs w:val="28"/>
            <w:lang w:val="en-IN"/>
          </w:rPr>
          <w:t>To calculate the Z-score for a 60% confidence interval, you can use a standard normal distribution table or a statistical calculator. The Z-score associated with a 60% confidence level is approximately 0.84.</w:t>
        </w:r>
      </w:ins>
    </w:p>
    <w:p w14:paraId="745A3052" w14:textId="1856026A" w:rsidR="009D0C06" w:rsidRDefault="00DC5333" w:rsidP="009D0C06">
      <w:pPr>
        <w:rPr>
          <w:ins w:id="1083" w:author="HP hp" w:date="2023-11-28T21:12:00Z"/>
          <w:sz w:val="28"/>
          <w:szCs w:val="28"/>
          <w:lang w:val="en-IN"/>
        </w:rPr>
      </w:pPr>
      <w:ins w:id="1084" w:author="HP hp" w:date="2023-11-28T21:12:00Z">
        <w:r w:rsidRPr="00DC5333">
          <w:rPr>
            <w:sz w:val="28"/>
            <w:szCs w:val="28"/>
            <w:lang w:val="en-IN"/>
          </w:rPr>
          <w:t>This value is used</w:t>
        </w:r>
      </w:ins>
      <w:r w:rsidRPr="00DC5333">
        <w:rPr>
          <w:sz w:val="28"/>
          <w:lang w:val="en-IN"/>
          <w:rPrChange w:id="1085" w:author="HP hp" w:date="2023-11-28T21:12:00Z">
            <w:rPr>
              <w:rFonts w:ascii="Segoe UI" w:hAnsi="Segoe UI"/>
              <w:sz w:val="21"/>
              <w:lang w:val="en-IN"/>
            </w:rPr>
          </w:rPrChange>
        </w:rPr>
        <w:t xml:space="preserve"> in statistics </w:t>
      </w:r>
      <w:del w:id="1086" w:author="HP hp" w:date="2023-11-28T21:12:00Z">
        <w:r w:rsidR="00EE327C" w:rsidRPr="00EE327C">
          <w:rPr>
            <w:rFonts w:ascii="Segoe UI" w:eastAsia="Times New Roman" w:hAnsi="Segoe UI" w:cs="Segoe UI"/>
            <w:sz w:val="21"/>
            <w:szCs w:val="21"/>
            <w:lang w:val="en-IN" w:eastAsia="en-IN"/>
          </w:rPr>
          <w:delText>indicates that there is a 90% probability that</w:delText>
        </w:r>
      </w:del>
      <w:ins w:id="1087" w:author="HP hp" w:date="2023-11-28T21:12:00Z">
        <w:r w:rsidRPr="00DC5333">
          <w:rPr>
            <w:sz w:val="28"/>
            <w:szCs w:val="28"/>
            <w:lang w:val="en-IN"/>
          </w:rPr>
          <w:t>to determine the range around the mean within which</w:t>
        </w:r>
      </w:ins>
      <w:r w:rsidRPr="00DC5333">
        <w:rPr>
          <w:sz w:val="28"/>
          <w:lang w:val="en-IN"/>
          <w:rPrChange w:id="1088" w:author="HP hp" w:date="2023-11-28T21:12:00Z">
            <w:rPr>
              <w:rFonts w:ascii="Segoe UI" w:hAnsi="Segoe UI"/>
              <w:sz w:val="21"/>
              <w:lang w:val="en-IN"/>
            </w:rPr>
          </w:rPrChange>
        </w:rPr>
        <w:t xml:space="preserve"> the true population parameter </w:t>
      </w:r>
      <w:del w:id="1089" w:author="HP hp" w:date="2023-11-28T21:12:00Z">
        <w:r w:rsidR="00EE327C" w:rsidRPr="00EE327C">
          <w:rPr>
            <w:rFonts w:ascii="Segoe UI" w:eastAsia="Times New Roman" w:hAnsi="Segoe UI" w:cs="Segoe UI"/>
            <w:sz w:val="21"/>
            <w:szCs w:val="21"/>
            <w:lang w:val="en-IN" w:eastAsia="en-IN"/>
          </w:rPr>
          <w:delText>lies within the calculated interval based on sample data when</w:delText>
        </w:r>
      </w:del>
      <w:ins w:id="1090" w:author="HP hp" w:date="2023-11-28T21:12:00Z">
        <w:r w:rsidRPr="00DC5333">
          <w:rPr>
            <w:sz w:val="28"/>
            <w:szCs w:val="28"/>
            <w:lang w:val="en-IN"/>
          </w:rPr>
          <w:t>is estimated to lie with 60% confidence,</w:t>
        </w:r>
      </w:ins>
      <w:r w:rsidRPr="00DC5333">
        <w:rPr>
          <w:sz w:val="28"/>
          <w:lang w:val="en-IN"/>
          <w:rPrChange w:id="1091" w:author="HP hp" w:date="2023-11-28T21:12:00Z">
            <w:rPr>
              <w:rFonts w:ascii="Segoe UI" w:hAnsi="Segoe UI"/>
              <w:sz w:val="21"/>
              <w:lang w:val="en-IN"/>
            </w:rPr>
          </w:rPrChange>
        </w:rPr>
        <w:t xml:space="preserve"> assuming a normal distribution or a sufficiently large sample size.</w:t>
      </w:r>
      <w:del w:id="1092" w:author="HP hp" w:date="2023-11-28T21:12:00Z">
        <w:r w:rsidR="00EE327C" w:rsidRPr="00EE327C">
          <w:rPr>
            <w:rFonts w:ascii="Segoe UI" w:eastAsia="Times New Roman" w:hAnsi="Segoe UI" w:cs="Segoe UI"/>
            <w:sz w:val="21"/>
            <w:szCs w:val="21"/>
            <w:lang w:val="en-IN" w:eastAsia="en-IN"/>
          </w:rPr>
          <w:delText xml:space="preserve"> The Z-score of 1.645 corresponds to</w:delText>
        </w:r>
      </w:del>
    </w:p>
    <w:p w14:paraId="7D0C3DB2" w14:textId="77777777" w:rsidR="00DC5333" w:rsidRPr="00DC5333" w:rsidRDefault="00DC5333" w:rsidP="009D0C06">
      <w:pPr>
        <w:rPr>
          <w:ins w:id="1093" w:author="HP hp" w:date="2023-11-28T21:12:00Z"/>
          <w:sz w:val="28"/>
          <w:szCs w:val="28"/>
          <w:lang w:val="en-IN"/>
        </w:rPr>
      </w:pPr>
    </w:p>
    <w:p w14:paraId="3DAD86FD" w14:textId="4AE55188" w:rsidR="00E605D6" w:rsidRDefault="00BC5748">
      <w:pPr>
        <w:rPr>
          <w:sz w:val="28"/>
          <w:rPrChange w:id="1094" w:author="HP hp" w:date="2023-11-28T21:12:00Z">
            <w:rPr>
              <w:rFonts w:ascii="Segoe UI" w:hAnsi="Segoe UI"/>
              <w:sz w:val="21"/>
              <w:lang w:val="en-IN"/>
            </w:rPr>
          </w:rPrChange>
        </w:rPr>
        <w:pPrChange w:id="1095" w:author="HP hp" w:date="2023-11-28T21:12:00Z">
          <w:pPr>
            <w:pBdr>
              <w:top w:val="single" w:sz="2" w:space="0" w:color="D9D9E3"/>
              <w:left w:val="single" w:sz="2" w:space="0" w:color="D9D9E3"/>
              <w:bottom w:val="single" w:sz="2" w:space="0" w:color="D9D9E3"/>
              <w:right w:val="single" w:sz="2" w:space="0" w:color="D9D9E3"/>
            </w:pBdr>
            <w:spacing w:before="300" w:after="0" w:line="240" w:lineRule="auto"/>
          </w:pPr>
        </w:pPrChange>
      </w:pPr>
      <w:ins w:id="1096" w:author="HP hp" w:date="2023-11-28T21:12:00Z">
        <w:r>
          <w:rPr>
            <w:sz w:val="28"/>
            <w:szCs w:val="28"/>
          </w:rPr>
          <w:t xml:space="preserve"> Q 23</w:t>
        </w:r>
        <w:r w:rsidR="00724454">
          <w:rPr>
            <w:sz w:val="28"/>
            <w:szCs w:val="28"/>
          </w:rPr>
          <w:t>) Calculate</w:t>
        </w:r>
      </w:ins>
      <w:r w:rsidR="00724454">
        <w:rPr>
          <w:sz w:val="28"/>
          <w:rPrChange w:id="1097" w:author="HP hp" w:date="2023-11-28T21:12:00Z">
            <w:rPr>
              <w:rFonts w:ascii="Segoe UI" w:hAnsi="Segoe UI"/>
              <w:sz w:val="21"/>
              <w:lang w:val="en-IN"/>
            </w:rPr>
          </w:rPrChange>
        </w:rPr>
        <w:t xml:space="preserve"> the </w:t>
      </w:r>
      <w:del w:id="1098" w:author="HP hp" w:date="2023-11-28T21:12:00Z">
        <w:r w:rsidR="00EE327C" w:rsidRPr="00EE327C">
          <w:rPr>
            <w:rFonts w:ascii="Segoe UI" w:eastAsia="Times New Roman" w:hAnsi="Segoe UI" w:cs="Segoe UI"/>
            <w:sz w:val="21"/>
            <w:szCs w:val="21"/>
            <w:lang w:val="en-IN" w:eastAsia="en-IN"/>
          </w:rPr>
          <w:delText>critical value necessary to construct this 90</w:delText>
        </w:r>
      </w:del>
      <w:ins w:id="1099" w:author="HP hp" w:date="2023-11-28T21:12:00Z">
        <w:r w:rsidR="00724454">
          <w:rPr>
            <w:sz w:val="28"/>
            <w:szCs w:val="28"/>
          </w:rPr>
          <w:t>t scores of 95</w:t>
        </w:r>
      </w:ins>
      <w:r w:rsidR="00724454">
        <w:rPr>
          <w:sz w:val="28"/>
          <w:rPrChange w:id="1100" w:author="HP hp" w:date="2023-11-28T21:12:00Z">
            <w:rPr>
              <w:rFonts w:ascii="Segoe UI" w:hAnsi="Segoe UI"/>
              <w:sz w:val="21"/>
              <w:lang w:val="en-IN"/>
            </w:rPr>
          </w:rPrChange>
        </w:rPr>
        <w:t>% confidence interval</w:t>
      </w:r>
      <w:del w:id="1101" w:author="HP hp" w:date="2023-11-28T21:12:00Z">
        <w:r w:rsidR="00EE327C" w:rsidRPr="00EE327C">
          <w:rPr>
            <w:rFonts w:ascii="Segoe UI" w:eastAsia="Times New Roman" w:hAnsi="Segoe UI" w:cs="Segoe UI"/>
            <w:sz w:val="21"/>
            <w:szCs w:val="21"/>
            <w:lang w:val="en-IN" w:eastAsia="en-IN"/>
          </w:rPr>
          <w:delText>.</w:delText>
        </w:r>
      </w:del>
      <w:ins w:id="1102" w:author="HP hp" w:date="2023-11-28T21:12:00Z">
        <w:r w:rsidR="00724454">
          <w:rPr>
            <w:sz w:val="28"/>
            <w:szCs w:val="28"/>
          </w:rPr>
          <w:t xml:space="preserve">, 96% confidence interval, 99% confidence interval for sample size of </w:t>
        </w:r>
        <w:r w:rsidR="009043E8">
          <w:rPr>
            <w:sz w:val="28"/>
            <w:szCs w:val="28"/>
          </w:rPr>
          <w:t>25</w:t>
        </w:r>
      </w:ins>
    </w:p>
    <w:p w14:paraId="295A0CE6" w14:textId="6E5909D2" w:rsidR="00DC5333" w:rsidRDefault="00E46B6E" w:rsidP="00DC5333">
      <w:pPr>
        <w:rPr>
          <w:ins w:id="1103" w:author="HP hp" w:date="2023-11-28T21:12:00Z"/>
          <w:sz w:val="28"/>
          <w:szCs w:val="28"/>
        </w:rPr>
      </w:pPr>
      <w:r>
        <w:rPr>
          <w:sz w:val="28"/>
          <w:szCs w:val="28"/>
        </w:rPr>
        <w:t xml:space="preserve">Ans: </w:t>
      </w:r>
      <w:ins w:id="1104" w:author="HP hp" w:date="2023-11-28T21:12:00Z">
        <w:r w:rsidR="00DC5333">
          <w:rPr>
            <w:sz w:val="28"/>
            <w:szCs w:val="28"/>
          </w:rPr>
          <w:t>We will calculate the t scores when we have the sample size (&lt;30). we would use the t-</w:t>
        </w:r>
        <w:proofErr w:type="gramStart"/>
        <w:r w:rsidR="00DC5333">
          <w:rPr>
            <w:sz w:val="28"/>
            <w:szCs w:val="28"/>
          </w:rPr>
          <w:t>distribution  instead</w:t>
        </w:r>
        <w:proofErr w:type="gramEnd"/>
        <w:r w:rsidR="00DC5333">
          <w:rPr>
            <w:sz w:val="28"/>
            <w:szCs w:val="28"/>
          </w:rPr>
          <w:t xml:space="preserve"> of standard normal distribution.</w:t>
        </w:r>
      </w:ins>
    </w:p>
    <w:p w14:paraId="7EAD8E12" w14:textId="5A759D9B" w:rsidR="00DC5333" w:rsidRDefault="00DC5333" w:rsidP="00DC5333">
      <w:pPr>
        <w:rPr>
          <w:ins w:id="1105" w:author="HP hp" w:date="2023-11-28T21:12:00Z"/>
          <w:sz w:val="28"/>
          <w:szCs w:val="28"/>
        </w:rPr>
      </w:pPr>
      <w:ins w:id="1106" w:author="HP hp" w:date="2023-11-28T21:12:00Z">
        <w:r>
          <w:rPr>
            <w:sz w:val="28"/>
            <w:szCs w:val="28"/>
          </w:rPr>
          <w:t>t = t</w:t>
        </w:r>
        <w:r>
          <w:rPr>
            <w:rFonts w:cstheme="minorHAnsi"/>
            <w:sz w:val="28"/>
            <w:szCs w:val="28"/>
            <w:vertAlign w:val="subscript"/>
          </w:rPr>
          <w:t>α/</w:t>
        </w:r>
      </w:ins>
      <w:r>
        <w:rPr>
          <w:sz w:val="28"/>
          <w:vertAlign w:val="subscript"/>
          <w:rPrChange w:id="1107" w:author="HP hp" w:date="2023-11-28T21:12:00Z">
            <w:rPr>
              <w:rFonts w:ascii="Segoe UI" w:hAnsi="Segoe UI"/>
              <w:sz w:val="21"/>
              <w:bdr w:val="single" w:sz="2" w:space="0" w:color="D9D9E3" w:frame="1"/>
              <w:lang w:val="en-IN"/>
            </w:rPr>
          </w:rPrChange>
        </w:rPr>
        <w:t>2</w:t>
      </w:r>
      <w:del w:id="1108" w:author="HP hp" w:date="2023-11-28T21:12:00Z">
        <w:r w:rsidR="00EE327C" w:rsidRPr="00EE327C">
          <w:rPr>
            <w:rFonts w:ascii="Segoe UI" w:eastAsia="Times New Roman" w:hAnsi="Segoe UI" w:cs="Segoe UI"/>
            <w:sz w:val="21"/>
            <w:szCs w:val="21"/>
            <w:bdr w:val="single" w:sz="2" w:space="0" w:color="D9D9E3" w:frame="1"/>
            <w:lang w:val="en-IN" w:eastAsia="en-IN"/>
          </w:rPr>
          <w:delText xml:space="preserve"> / </w:delText>
        </w:r>
      </w:del>
      <w:ins w:id="1109" w:author="HP hp" w:date="2023-11-28T21:12:00Z">
        <w:r>
          <w:rPr>
            <w:rFonts w:cstheme="minorHAnsi"/>
            <w:sz w:val="28"/>
            <w:szCs w:val="28"/>
            <w:vertAlign w:val="subscript"/>
          </w:rPr>
          <w:t xml:space="preserve">, </w:t>
        </w:r>
        <w:proofErr w:type="spellStart"/>
        <w:r>
          <w:rPr>
            <w:rFonts w:cstheme="minorHAnsi"/>
            <w:sz w:val="28"/>
            <w:szCs w:val="28"/>
            <w:vertAlign w:val="subscript"/>
          </w:rPr>
          <w:t>df</w:t>
        </w:r>
        <w:proofErr w:type="spellEnd"/>
      </w:ins>
    </w:p>
    <w:p w14:paraId="6330436B" w14:textId="77777777" w:rsidR="00DC5333" w:rsidRDefault="00DC5333">
      <w:pPr>
        <w:rPr>
          <w:sz w:val="28"/>
          <w:rPrChange w:id="1110" w:author="HP hp" w:date="2023-11-28T21:12:00Z">
            <w:rPr>
              <w:rFonts w:ascii="Segoe UI" w:hAnsi="Segoe UI"/>
              <w:sz w:val="21"/>
              <w:lang w:val="en-IN"/>
            </w:rPr>
          </w:rPrChange>
        </w:rPr>
        <w:pPrChange w:id="1111" w:author="HP hp" w:date="2023-11-28T21:12:00Z">
          <w:pPr>
            <w:spacing w:after="100" w:line="240" w:lineRule="auto"/>
          </w:pPr>
        </w:pPrChange>
      </w:pPr>
      <w:ins w:id="1112" w:author="HP hp" w:date="2023-11-28T21:12:00Z">
        <w:r>
          <w:rPr>
            <w:sz w:val="28"/>
            <w:szCs w:val="28"/>
          </w:rPr>
          <w:t>where t</w:t>
        </w:r>
        <w:r>
          <w:rPr>
            <w:rFonts w:cstheme="minorHAnsi"/>
            <w:sz w:val="28"/>
            <w:szCs w:val="28"/>
            <w:vertAlign w:val="subscript"/>
          </w:rPr>
          <w:t>α/</w:t>
        </w:r>
      </w:ins>
      <w:proofErr w:type="gramStart"/>
      <w:r>
        <w:rPr>
          <w:sz w:val="28"/>
          <w:vertAlign w:val="subscript"/>
          <w:rPrChange w:id="1113" w:author="HP hp" w:date="2023-11-28T21:12:00Z">
            <w:rPr>
              <w:rFonts w:ascii="Segoe UI" w:hAnsi="Segoe UI"/>
              <w:sz w:val="21"/>
              <w:bdr w:val="single" w:sz="2" w:space="0" w:color="D9D9E3" w:frame="1"/>
              <w:lang w:val="en-IN"/>
            </w:rPr>
          </w:rPrChange>
        </w:rPr>
        <w:t>2</w:t>
      </w:r>
      <w:ins w:id="1114" w:author="HP hp" w:date="2023-11-28T21:12:00Z">
        <w:r>
          <w:rPr>
            <w:rFonts w:cstheme="minorHAnsi"/>
            <w:sz w:val="28"/>
            <w:szCs w:val="28"/>
            <w:vertAlign w:val="subscript"/>
          </w:rPr>
          <w:t xml:space="preserve"> </w:t>
        </w:r>
        <w:r>
          <w:rPr>
            <w:rFonts w:cstheme="minorHAnsi"/>
            <w:sz w:val="28"/>
            <w:szCs w:val="28"/>
          </w:rPr>
          <w:t xml:space="preserve"> is</w:t>
        </w:r>
        <w:proofErr w:type="gramEnd"/>
        <w:r>
          <w:rPr>
            <w:rFonts w:cstheme="minorHAnsi"/>
            <w:sz w:val="28"/>
            <w:szCs w:val="28"/>
          </w:rPr>
          <w:t xml:space="preserve"> the t-score corresponding to the desired significance level alpha.</w:t>
        </w:r>
      </w:ins>
    </w:p>
    <w:p w14:paraId="4D975BE0" w14:textId="77777777" w:rsidR="00DC5333" w:rsidRDefault="00DC5333" w:rsidP="00DC5333">
      <w:pPr>
        <w:rPr>
          <w:ins w:id="1115" w:author="HP hp" w:date="2023-11-28T21:12:00Z"/>
          <w:rFonts w:cstheme="minorHAnsi"/>
          <w:sz w:val="28"/>
          <w:szCs w:val="28"/>
        </w:rPr>
      </w:pPr>
      <w:ins w:id="1116" w:author="HP hp" w:date="2023-11-28T21:12:00Z">
        <w:r>
          <w:rPr>
            <w:rFonts w:cstheme="minorHAnsi"/>
            <w:sz w:val="28"/>
            <w:szCs w:val="28"/>
          </w:rPr>
          <w:t>And the degree of freedom</w:t>
        </w:r>
        <w:r>
          <w:rPr>
            <w:rFonts w:cstheme="minorHAnsi"/>
            <w:sz w:val="28"/>
            <w:szCs w:val="28"/>
            <w:vertAlign w:val="subscript"/>
          </w:rPr>
          <w:t xml:space="preserve"> </w:t>
        </w:r>
        <w:proofErr w:type="spellStart"/>
        <w:r>
          <w:rPr>
            <w:rFonts w:cstheme="minorHAnsi"/>
            <w:b/>
            <w:bCs/>
            <w:sz w:val="36"/>
            <w:szCs w:val="36"/>
            <w:vertAlign w:val="subscript"/>
          </w:rPr>
          <w:t>df</w:t>
        </w:r>
        <w:proofErr w:type="spellEnd"/>
        <w:r>
          <w:rPr>
            <w:rFonts w:cstheme="minorHAnsi"/>
            <w:sz w:val="36"/>
            <w:szCs w:val="36"/>
          </w:rPr>
          <w:t xml:space="preserve"> </w:t>
        </w:r>
        <w:r>
          <w:rPr>
            <w:rFonts w:cstheme="minorHAnsi"/>
            <w:sz w:val="28"/>
            <w:szCs w:val="28"/>
          </w:rPr>
          <w:t>= n-1(sample size – 1).</w:t>
        </w:r>
      </w:ins>
    </w:p>
    <w:p w14:paraId="00CCD1E2" w14:textId="77777777" w:rsidR="00DC5333" w:rsidRDefault="00DC5333" w:rsidP="00DC5333">
      <w:pPr>
        <w:rPr>
          <w:ins w:id="1117" w:author="HP hp" w:date="2023-11-28T21:12:00Z"/>
          <w:rFonts w:cstheme="minorHAnsi"/>
          <w:b/>
          <w:bCs/>
          <w:sz w:val="28"/>
          <w:szCs w:val="28"/>
        </w:rPr>
      </w:pPr>
      <w:ins w:id="1118" w:author="HP hp" w:date="2023-11-28T21:12:00Z">
        <w:r>
          <w:rPr>
            <w:rFonts w:cstheme="minorHAnsi"/>
            <w:b/>
            <w:bCs/>
            <w:sz w:val="28"/>
            <w:szCs w:val="28"/>
          </w:rPr>
          <w:t>96% Confidence Level:</w:t>
        </w:r>
      </w:ins>
    </w:p>
    <w:p w14:paraId="4C9C7AC1" w14:textId="77777777" w:rsidR="00DC5333" w:rsidRDefault="00DC5333" w:rsidP="00DC5333">
      <w:pPr>
        <w:spacing w:line="360" w:lineRule="auto"/>
        <w:rPr>
          <w:ins w:id="1119" w:author="HP hp" w:date="2023-11-28T21:12:00Z"/>
          <w:rFonts w:cstheme="minorHAnsi"/>
          <w:sz w:val="28"/>
          <w:szCs w:val="28"/>
        </w:rPr>
      </w:pPr>
      <w:ins w:id="1120" w:author="HP hp" w:date="2023-11-28T21:12:00Z">
        <w:r>
          <w:rPr>
            <w:rFonts w:cstheme="minorHAnsi"/>
            <w:sz w:val="28"/>
            <w:szCs w:val="28"/>
          </w:rPr>
          <w:t>The confidence level is 96% which means alpha = 1-0.96 = 0.04.so half of the value of alpha is 0.04/2 = 0.02.the degrees of freedom (</w:t>
        </w:r>
        <w:proofErr w:type="spellStart"/>
        <w:r>
          <w:rPr>
            <w:rFonts w:cstheme="minorHAnsi"/>
            <w:sz w:val="28"/>
            <w:szCs w:val="28"/>
          </w:rPr>
          <w:t>df</w:t>
        </w:r>
        <w:proofErr w:type="spellEnd"/>
        <w:r>
          <w:rPr>
            <w:rFonts w:cstheme="minorHAnsi"/>
            <w:sz w:val="28"/>
            <w:szCs w:val="28"/>
          </w:rPr>
          <w:t xml:space="preserve">) for a sample size is 25-1 = 24.so </w:t>
        </w:r>
        <w:proofErr w:type="gramStart"/>
        <w:r>
          <w:rPr>
            <w:rFonts w:cstheme="minorHAnsi"/>
            <w:sz w:val="28"/>
            <w:szCs w:val="28"/>
          </w:rPr>
          <w:t>now  we</w:t>
        </w:r>
        <w:proofErr w:type="gramEnd"/>
        <w:r>
          <w:rPr>
            <w:rFonts w:cstheme="minorHAnsi"/>
            <w:sz w:val="28"/>
            <w:szCs w:val="28"/>
          </w:rPr>
          <w:t xml:space="preserve"> have to look up the t-score corresponding to the cumulative probability of 0.980(1-0.02) and </w:t>
        </w:r>
        <w:proofErr w:type="spellStart"/>
        <w:r>
          <w:rPr>
            <w:rFonts w:cstheme="minorHAnsi"/>
            <w:sz w:val="28"/>
            <w:szCs w:val="28"/>
          </w:rPr>
          <w:t>df</w:t>
        </w:r>
        <w:proofErr w:type="spellEnd"/>
        <w:r>
          <w:rPr>
            <w:rFonts w:cstheme="minorHAnsi"/>
            <w:sz w:val="28"/>
            <w:szCs w:val="28"/>
          </w:rPr>
          <w:t xml:space="preserve"> = 24 in the t-distribution table which equals </w:t>
        </w:r>
      </w:ins>
    </w:p>
    <w:p w14:paraId="2A1E2C09" w14:textId="77777777" w:rsidR="00DC5333" w:rsidRDefault="00DC5333" w:rsidP="00DC5333">
      <w:pPr>
        <w:spacing w:line="360" w:lineRule="auto"/>
        <w:rPr>
          <w:ins w:id="1121" w:author="HP hp" w:date="2023-11-28T21:12:00Z"/>
          <w:rFonts w:cstheme="minorHAnsi"/>
          <w:sz w:val="28"/>
          <w:szCs w:val="28"/>
        </w:rPr>
      </w:pPr>
      <w:ins w:id="1122" w:author="HP hp" w:date="2023-11-28T21:12:00Z">
        <w:r>
          <w:rPr>
            <w:rFonts w:cstheme="minorHAnsi"/>
            <w:sz w:val="28"/>
            <w:szCs w:val="28"/>
          </w:rPr>
          <w:t>2.398.</w:t>
        </w:r>
      </w:ins>
    </w:p>
    <w:p w14:paraId="26D9AC79" w14:textId="77777777" w:rsidR="00DC5333" w:rsidRDefault="00DC5333" w:rsidP="00DC5333">
      <w:pPr>
        <w:rPr>
          <w:ins w:id="1123" w:author="HP hp" w:date="2023-11-28T21:12:00Z"/>
          <w:rFonts w:cstheme="minorHAnsi"/>
          <w:b/>
          <w:bCs/>
          <w:sz w:val="28"/>
          <w:szCs w:val="28"/>
        </w:rPr>
      </w:pPr>
      <w:ins w:id="1124" w:author="HP hp" w:date="2023-11-28T21:12:00Z">
        <w:r>
          <w:rPr>
            <w:rFonts w:cstheme="minorHAnsi"/>
            <w:b/>
            <w:bCs/>
            <w:sz w:val="28"/>
            <w:szCs w:val="28"/>
          </w:rPr>
          <w:t>95% Confidence Level:</w:t>
        </w:r>
      </w:ins>
    </w:p>
    <w:p w14:paraId="07BA6764" w14:textId="77777777" w:rsidR="00DC5333" w:rsidRDefault="00DC5333" w:rsidP="00DC5333">
      <w:pPr>
        <w:spacing w:line="360" w:lineRule="auto"/>
        <w:rPr>
          <w:ins w:id="1125" w:author="HP hp" w:date="2023-11-28T21:12:00Z"/>
          <w:rFonts w:cstheme="minorHAnsi"/>
          <w:sz w:val="28"/>
          <w:szCs w:val="28"/>
        </w:rPr>
      </w:pPr>
      <w:ins w:id="1126" w:author="HP hp" w:date="2023-11-28T21:12:00Z">
        <w:r>
          <w:rPr>
            <w:rFonts w:cstheme="minorHAnsi"/>
            <w:sz w:val="28"/>
            <w:szCs w:val="28"/>
          </w:rPr>
          <w:t>The confidence level is 95% which means alpha = 1-0.95 = 0.05.so half of the value of alpha is 0.05/2 = 0.025.the degrees of freedom (</w:t>
        </w:r>
        <w:proofErr w:type="spellStart"/>
        <w:r>
          <w:rPr>
            <w:rFonts w:cstheme="minorHAnsi"/>
            <w:sz w:val="28"/>
            <w:szCs w:val="28"/>
          </w:rPr>
          <w:t>df</w:t>
        </w:r>
        <w:proofErr w:type="spellEnd"/>
        <w:r>
          <w:rPr>
            <w:rFonts w:cstheme="minorHAnsi"/>
            <w:sz w:val="28"/>
            <w:szCs w:val="28"/>
          </w:rPr>
          <w:t xml:space="preserve">) for a sample size is 25-1 = 24.so </w:t>
        </w:r>
        <w:proofErr w:type="gramStart"/>
        <w:r>
          <w:rPr>
            <w:rFonts w:cstheme="minorHAnsi"/>
            <w:sz w:val="28"/>
            <w:szCs w:val="28"/>
          </w:rPr>
          <w:t>now  we</w:t>
        </w:r>
        <w:proofErr w:type="gramEnd"/>
        <w:r>
          <w:rPr>
            <w:rFonts w:cstheme="minorHAnsi"/>
            <w:sz w:val="28"/>
            <w:szCs w:val="28"/>
          </w:rPr>
          <w:t xml:space="preserve"> have to look up the t-score corresponding to the cumulative </w:t>
        </w:r>
        <w:r>
          <w:rPr>
            <w:rFonts w:cstheme="minorHAnsi"/>
            <w:sz w:val="28"/>
            <w:szCs w:val="28"/>
          </w:rPr>
          <w:lastRenderedPageBreak/>
          <w:t xml:space="preserve">probability of 0.975(1-0.025) and </w:t>
        </w:r>
        <w:proofErr w:type="spellStart"/>
        <w:r>
          <w:rPr>
            <w:rFonts w:cstheme="minorHAnsi"/>
            <w:sz w:val="28"/>
            <w:szCs w:val="28"/>
          </w:rPr>
          <w:t>df</w:t>
        </w:r>
        <w:proofErr w:type="spellEnd"/>
        <w:r>
          <w:rPr>
            <w:rFonts w:cstheme="minorHAnsi"/>
            <w:sz w:val="28"/>
            <w:szCs w:val="28"/>
          </w:rPr>
          <w:t xml:space="preserve"> = 24 in the t-distribution table which equals 2.064.</w:t>
        </w:r>
      </w:ins>
    </w:p>
    <w:p w14:paraId="09CDE078" w14:textId="77777777" w:rsidR="00DC5333" w:rsidRDefault="00DC5333" w:rsidP="00DC5333">
      <w:pPr>
        <w:rPr>
          <w:ins w:id="1127" w:author="HP hp" w:date="2023-11-28T21:12:00Z"/>
          <w:rFonts w:cstheme="minorHAnsi"/>
          <w:b/>
          <w:bCs/>
          <w:sz w:val="28"/>
          <w:szCs w:val="28"/>
        </w:rPr>
      </w:pPr>
      <w:ins w:id="1128" w:author="HP hp" w:date="2023-11-28T21:12:00Z">
        <w:r>
          <w:rPr>
            <w:rFonts w:cstheme="minorHAnsi"/>
            <w:b/>
            <w:bCs/>
            <w:sz w:val="28"/>
            <w:szCs w:val="28"/>
          </w:rPr>
          <w:t>99% Confidence Level:</w:t>
        </w:r>
      </w:ins>
    </w:p>
    <w:p w14:paraId="3A291C1C" w14:textId="77777777" w:rsidR="00DC5333" w:rsidRDefault="00DC5333" w:rsidP="00DC5333">
      <w:pPr>
        <w:spacing w:line="360" w:lineRule="auto"/>
        <w:rPr>
          <w:ins w:id="1129" w:author="HP hp" w:date="2023-11-28T21:12:00Z"/>
          <w:rFonts w:cstheme="minorHAnsi"/>
          <w:sz w:val="28"/>
          <w:szCs w:val="28"/>
        </w:rPr>
      </w:pPr>
      <w:ins w:id="1130" w:author="HP hp" w:date="2023-11-28T21:12:00Z">
        <w:r>
          <w:rPr>
            <w:rFonts w:cstheme="minorHAnsi"/>
            <w:sz w:val="28"/>
            <w:szCs w:val="28"/>
          </w:rPr>
          <w:t>The confidence level is 99% which means alpha = 1-0.99= 0.01.so half of the value of alpha is 0.01/2 = 0.005.the degrees of freedom (</w:t>
        </w:r>
        <w:proofErr w:type="spellStart"/>
        <w:r>
          <w:rPr>
            <w:rFonts w:cstheme="minorHAnsi"/>
            <w:sz w:val="28"/>
            <w:szCs w:val="28"/>
          </w:rPr>
          <w:t>df</w:t>
        </w:r>
        <w:proofErr w:type="spellEnd"/>
        <w:r>
          <w:rPr>
            <w:rFonts w:cstheme="minorHAnsi"/>
            <w:sz w:val="28"/>
            <w:szCs w:val="28"/>
          </w:rPr>
          <w:t xml:space="preserve">) for a sample size is 25-1 = 24.so </w:t>
        </w:r>
        <w:proofErr w:type="gramStart"/>
        <w:r>
          <w:rPr>
            <w:rFonts w:cstheme="minorHAnsi"/>
            <w:sz w:val="28"/>
            <w:szCs w:val="28"/>
          </w:rPr>
          <w:t>now  we</w:t>
        </w:r>
        <w:proofErr w:type="gramEnd"/>
        <w:r>
          <w:rPr>
            <w:rFonts w:cstheme="minorHAnsi"/>
            <w:sz w:val="28"/>
            <w:szCs w:val="28"/>
          </w:rPr>
          <w:t xml:space="preserve"> have to look up the t-score corresponding to the cumulative probability of 0.995(1-0.005) and </w:t>
        </w:r>
        <w:proofErr w:type="spellStart"/>
        <w:r>
          <w:rPr>
            <w:rFonts w:cstheme="minorHAnsi"/>
            <w:sz w:val="28"/>
            <w:szCs w:val="28"/>
          </w:rPr>
          <w:t>df</w:t>
        </w:r>
        <w:proofErr w:type="spellEnd"/>
        <w:r>
          <w:rPr>
            <w:rFonts w:cstheme="minorHAnsi"/>
            <w:sz w:val="28"/>
            <w:szCs w:val="28"/>
          </w:rPr>
          <w:t xml:space="preserve"> = 24 in the t-distribution table which equals </w:t>
        </w:r>
      </w:ins>
    </w:p>
    <w:p w14:paraId="1FD8B66F" w14:textId="77777777" w:rsidR="00E46B6E" w:rsidRDefault="00DC5333" w:rsidP="00CB08A5">
      <w:pPr>
        <w:rPr>
          <w:rFonts w:cstheme="minorHAnsi"/>
          <w:sz w:val="28"/>
          <w:szCs w:val="28"/>
        </w:rPr>
      </w:pPr>
      <w:ins w:id="1131" w:author="HP hp" w:date="2023-11-28T21:12:00Z">
        <w:r>
          <w:rPr>
            <w:rFonts w:cstheme="minorHAnsi"/>
            <w:sz w:val="28"/>
            <w:szCs w:val="28"/>
          </w:rPr>
          <w:t>2.797.</w:t>
        </w:r>
      </w:ins>
    </w:p>
    <w:p w14:paraId="11BF6DD2" w14:textId="7BC89F63" w:rsidR="007A22C7" w:rsidRDefault="007A22C7" w:rsidP="00CB08A5">
      <w:pPr>
        <w:rPr>
          <w:rFonts w:cstheme="minorHAnsi"/>
          <w:sz w:val="28"/>
          <w:szCs w:val="28"/>
        </w:rPr>
      </w:pPr>
    </w:p>
    <w:p w14:paraId="45206584" w14:textId="2C722E2E" w:rsidR="002818A0" w:rsidRPr="00E46B6E" w:rsidRDefault="00BC5748" w:rsidP="00CB08A5">
      <w:pPr>
        <w:rPr>
          <w:ins w:id="1132" w:author="HP hp" w:date="2023-11-28T21:12:00Z"/>
          <w:rFonts w:cstheme="minorHAnsi"/>
          <w:sz w:val="28"/>
          <w:szCs w:val="28"/>
        </w:rPr>
      </w:pPr>
      <w:ins w:id="1133" w:author="HP hp" w:date="2023-11-28T21:12:00Z">
        <w:r>
          <w:rPr>
            <w:sz w:val="28"/>
            <w:szCs w:val="28"/>
          </w:rPr>
          <w:t>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ins>
    </w:p>
    <w:p w14:paraId="5C224DF0" w14:textId="753D3993" w:rsidR="00302B26" w:rsidRDefault="00A50B04" w:rsidP="00CB08A5">
      <w:pPr>
        <w:rPr>
          <w:ins w:id="1134" w:author="HP hp" w:date="2023-11-28T21:12:00Z"/>
          <w:rFonts w:ascii="Segoe UI" w:hAnsi="Segoe UI" w:cs="Segoe UI"/>
          <w:color w:val="000000"/>
          <w:sz w:val="28"/>
          <w:szCs w:val="28"/>
          <w:shd w:val="clear" w:color="auto" w:fill="FFFFFF"/>
        </w:rPr>
      </w:pPr>
      <w:ins w:id="1135" w:author="HP hp" w:date="2023-11-28T21:12:00Z">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r w:rsidR="00302B26">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sidR="00302B26">
          <w:rPr>
            <w:rFonts w:ascii="Segoe UI" w:hAnsi="Segoe UI" w:cs="Segoe UI"/>
            <w:color w:val="000000"/>
            <w:sz w:val="28"/>
            <w:szCs w:val="28"/>
            <w:shd w:val="clear" w:color="auto" w:fill="FFFFFF"/>
          </w:rPr>
          <w:t xml:space="preserve"> </w:t>
        </w:r>
        <w:r w:rsidR="00302B26" w:rsidRPr="00302B26">
          <w:rPr>
            <w:rFonts w:ascii="Segoe UI" w:hAnsi="Segoe UI" w:cs="Segoe UI"/>
            <w:color w:val="000000"/>
            <w:sz w:val="28"/>
            <w:szCs w:val="28"/>
            <w:shd w:val="clear" w:color="auto" w:fill="FFFFFF"/>
          </w:rPr>
          <w:sym w:font="Wingdings" w:char="F0E0"/>
        </w:r>
        <w:r w:rsidR="00302B26">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ins>
    </w:p>
    <w:p w14:paraId="2B14E9B9" w14:textId="77777777" w:rsidR="00BB68E7" w:rsidRDefault="003A03BA" w:rsidP="00CB08A5">
      <w:pPr>
        <w:rPr>
          <w:rFonts w:ascii="Segoe UI" w:hAnsi="Segoe UI" w:cs="Segoe UI"/>
          <w:color w:val="000000"/>
          <w:sz w:val="28"/>
          <w:szCs w:val="28"/>
          <w:shd w:val="clear" w:color="auto" w:fill="FFFFFF"/>
        </w:rPr>
      </w:pPr>
      <w:ins w:id="1136" w:author="HP hp" w:date="2023-11-28T21:12:00Z">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ins>
    </w:p>
    <w:p w14:paraId="7892A777" w14:textId="77777777" w:rsidR="00B5074D" w:rsidRDefault="00107815" w:rsidP="00CB08A5">
      <w:pPr>
        <w:rPr>
          <w:rFonts w:ascii="Segoe UI" w:hAnsi="Segoe UI" w:cs="Segoe UI"/>
          <w:color w:val="000000"/>
          <w:sz w:val="28"/>
          <w:szCs w:val="28"/>
          <w:shd w:val="clear" w:color="auto" w:fill="FFFFFF"/>
        </w:rPr>
      </w:pPr>
      <w:r>
        <w:rPr>
          <w:noProof/>
        </w:rPr>
        <w:drawing>
          <wp:inline distT="0" distB="0" distL="0" distR="0" wp14:anchorId="7CAEDA7A" wp14:editId="6B99335D">
            <wp:extent cx="5943600" cy="2879725"/>
            <wp:effectExtent l="0" t="0" r="0" b="0"/>
            <wp:docPr id="389222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22885" name=""/>
                    <pic:cNvPicPr/>
                  </pic:nvPicPr>
                  <pic:blipFill>
                    <a:blip r:embed="rId41"/>
                    <a:stretch>
                      <a:fillRect/>
                    </a:stretch>
                  </pic:blipFill>
                  <pic:spPr>
                    <a:xfrm>
                      <a:off x="0" y="0"/>
                      <a:ext cx="5943600" cy="2879725"/>
                    </a:xfrm>
                    <a:prstGeom prst="rect">
                      <a:avLst/>
                    </a:prstGeom>
                  </pic:spPr>
                </pic:pic>
              </a:graphicData>
            </a:graphic>
          </wp:inline>
        </w:drawing>
      </w:r>
      <w:ins w:id="1137" w:author="HP hp" w:date="2023-11-28T21:12:00Z">
        <w:r w:rsidR="003A03BA">
          <w:rPr>
            <w:rFonts w:ascii="Segoe UI" w:hAnsi="Segoe UI" w:cs="Segoe UI"/>
            <w:color w:val="000000"/>
            <w:sz w:val="28"/>
            <w:szCs w:val="28"/>
            <w:shd w:val="clear" w:color="auto" w:fill="FFFFFF"/>
          </w:rPr>
          <w:t xml:space="preserve">   </w:t>
        </w:r>
      </w:ins>
    </w:p>
    <w:p w14:paraId="16E04F20" w14:textId="05214401" w:rsidR="003A03BA" w:rsidRDefault="003A03BA" w:rsidP="00CB08A5">
      <w:pPr>
        <w:rPr>
          <w:rFonts w:ascii="Segoe UI" w:hAnsi="Segoe UI" w:cs="Segoe UI"/>
          <w:color w:val="000000"/>
          <w:sz w:val="28"/>
          <w:szCs w:val="28"/>
          <w:shd w:val="clear" w:color="auto" w:fill="FFFFFF"/>
        </w:rPr>
      </w:pPr>
      <w:ins w:id="1138" w:author="HP hp" w:date="2023-11-28T21:12:00Z">
        <w:r>
          <w:rPr>
            <w:rFonts w:ascii="Segoe UI" w:hAnsi="Segoe UI" w:cs="Segoe UI"/>
            <w:color w:val="000000"/>
            <w:sz w:val="28"/>
            <w:szCs w:val="28"/>
            <w:shd w:val="clear" w:color="auto" w:fill="FFFFFF"/>
          </w:rPr>
          <w:lastRenderedPageBreak/>
          <w:t xml:space="preserve">      </w:t>
        </w:r>
      </w:ins>
      <w:r w:rsidR="009611B1">
        <w:rPr>
          <w:noProof/>
        </w:rPr>
        <w:drawing>
          <wp:inline distT="0" distB="0" distL="0" distR="0" wp14:anchorId="683A7CC1" wp14:editId="0AAB6231">
            <wp:extent cx="5943600" cy="1750695"/>
            <wp:effectExtent l="0" t="0" r="0" b="1905"/>
            <wp:docPr id="857383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83769" name=""/>
                    <pic:cNvPicPr/>
                  </pic:nvPicPr>
                  <pic:blipFill>
                    <a:blip r:embed="rId42"/>
                    <a:stretch>
                      <a:fillRect/>
                    </a:stretch>
                  </pic:blipFill>
                  <pic:spPr>
                    <a:xfrm>
                      <a:off x="0" y="0"/>
                      <a:ext cx="5943600" cy="1750695"/>
                    </a:xfrm>
                    <a:prstGeom prst="rect">
                      <a:avLst/>
                    </a:prstGeom>
                  </pic:spPr>
                </pic:pic>
              </a:graphicData>
            </a:graphic>
          </wp:inline>
        </w:drawing>
      </w:r>
    </w:p>
    <w:p w14:paraId="644ACC81" w14:textId="77777777" w:rsidR="00E1229E" w:rsidRDefault="00E1229E" w:rsidP="00CB08A5">
      <w:pPr>
        <w:rPr>
          <w:rFonts w:ascii="Segoe UI" w:hAnsi="Segoe UI" w:cs="Segoe UI"/>
          <w:color w:val="000000"/>
          <w:sz w:val="28"/>
          <w:szCs w:val="28"/>
          <w:shd w:val="clear" w:color="auto" w:fill="FFFFFF"/>
        </w:rPr>
      </w:pPr>
    </w:p>
    <w:p w14:paraId="692D9F9C" w14:textId="77777777" w:rsidR="00E1229E" w:rsidRDefault="00E1229E" w:rsidP="00CB08A5">
      <w:pPr>
        <w:rPr>
          <w:rFonts w:ascii="Segoe UI" w:hAnsi="Segoe UI" w:cs="Segoe UI"/>
          <w:color w:val="000000"/>
          <w:sz w:val="28"/>
          <w:szCs w:val="28"/>
          <w:shd w:val="clear" w:color="auto" w:fill="FFFFFF"/>
        </w:rPr>
      </w:pPr>
    </w:p>
    <w:p w14:paraId="40CBE634" w14:textId="5F6B7704" w:rsidR="00E1229E" w:rsidRDefault="00E1229E"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1.Null </w:t>
      </w:r>
      <w:proofErr w:type="gramStart"/>
      <w:r>
        <w:rPr>
          <w:rFonts w:ascii="Segoe UI" w:hAnsi="Segoe UI" w:cs="Segoe UI"/>
          <w:color w:val="000000"/>
          <w:sz w:val="28"/>
          <w:szCs w:val="28"/>
          <w:shd w:val="clear" w:color="auto" w:fill="FFFFFF"/>
        </w:rPr>
        <w:t>Hypothesis(</w:t>
      </w:r>
      <w:proofErr w:type="gramEnd"/>
      <w:r>
        <w:rPr>
          <w:rFonts w:ascii="Segoe UI" w:hAnsi="Segoe UI" w:cs="Segoe UI"/>
          <w:color w:val="000000"/>
          <w:sz w:val="28"/>
          <w:szCs w:val="28"/>
          <w:shd w:val="clear" w:color="auto" w:fill="FFFFFF"/>
        </w:rPr>
        <w:t>Ho):The average bulb life is 270 days(CEO’S claim).</w:t>
      </w:r>
    </w:p>
    <w:p w14:paraId="7A287AD4" w14:textId="7880D2BA" w:rsidR="00E1229E" w:rsidRDefault="00E1229E"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Alternate Hypothesis(H1</w:t>
      </w:r>
      <w:proofErr w:type="gramStart"/>
      <w:r>
        <w:rPr>
          <w:rFonts w:ascii="Segoe UI" w:hAnsi="Segoe UI" w:cs="Segoe UI"/>
          <w:color w:val="000000"/>
          <w:sz w:val="28"/>
          <w:szCs w:val="28"/>
          <w:shd w:val="clear" w:color="auto" w:fill="FFFFFF"/>
        </w:rPr>
        <w:t>):The</w:t>
      </w:r>
      <w:proofErr w:type="gramEnd"/>
      <w:r>
        <w:rPr>
          <w:rFonts w:ascii="Segoe UI" w:hAnsi="Segoe UI" w:cs="Segoe UI"/>
          <w:color w:val="000000"/>
          <w:sz w:val="28"/>
          <w:szCs w:val="28"/>
          <w:shd w:val="clear" w:color="auto" w:fill="FFFFFF"/>
        </w:rPr>
        <w:t xml:space="preserve"> average bulb life is less than 270 days.</w:t>
      </w:r>
    </w:p>
    <w:p w14:paraId="7C8697BE" w14:textId="5789B6F0" w:rsidR="00E1229E" w:rsidRDefault="00E1229E"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2.Alpha=95% confidence interval i.e.,0.05(Significance level).</w:t>
      </w:r>
    </w:p>
    <w:p w14:paraId="6DEE52F3" w14:textId="58BCF873" w:rsidR="00E1229E" w:rsidRDefault="00E1229E"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3.Calculate </w:t>
      </w:r>
      <w:proofErr w:type="spellStart"/>
      <w:r>
        <w:rPr>
          <w:rFonts w:ascii="Segoe UI" w:hAnsi="Segoe UI" w:cs="Segoe UI"/>
          <w:color w:val="000000"/>
          <w:sz w:val="28"/>
          <w:szCs w:val="28"/>
          <w:shd w:val="clear" w:color="auto" w:fill="FFFFFF"/>
        </w:rPr>
        <w:t>t-</w:t>
      </w:r>
      <w:proofErr w:type="gramStart"/>
      <w:r>
        <w:rPr>
          <w:rFonts w:ascii="Segoe UI" w:hAnsi="Segoe UI" w:cs="Segoe UI"/>
          <w:color w:val="000000"/>
          <w:sz w:val="28"/>
          <w:szCs w:val="28"/>
          <w:shd w:val="clear" w:color="auto" w:fill="FFFFFF"/>
        </w:rPr>
        <w:t>scores:These</w:t>
      </w:r>
      <w:proofErr w:type="spellEnd"/>
      <w:proofErr w:type="gramEnd"/>
      <w:r>
        <w:rPr>
          <w:rFonts w:ascii="Segoe UI" w:hAnsi="Segoe UI" w:cs="Segoe UI"/>
          <w:color w:val="000000"/>
          <w:sz w:val="28"/>
          <w:szCs w:val="28"/>
          <w:shd w:val="clear" w:color="auto" w:fill="FFFFFF"/>
        </w:rPr>
        <w:t xml:space="preserve"> measures how many standard error the sample mean is away from the population mean under the assumption of null hypothesis.</w:t>
      </w:r>
    </w:p>
    <w:p w14:paraId="244AB0B3" w14:textId="0F62A763" w:rsidR="00E1229E" w:rsidRDefault="00E1229E"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T=sample mean-population mean/sample standard deviation/(n</w:t>
      </w:r>
      <w:proofErr w:type="gramStart"/>
      <w:r>
        <w:rPr>
          <w:rFonts w:ascii="Segoe UI" w:hAnsi="Segoe UI" w:cs="Segoe UI"/>
          <w:color w:val="000000"/>
          <w:sz w:val="28"/>
          <w:szCs w:val="28"/>
          <w:shd w:val="clear" w:color="auto" w:fill="FFFFFF"/>
        </w:rPr>
        <w:t>)</w:t>
      </w:r>
      <w:r>
        <w:rPr>
          <w:rFonts w:ascii="Segoe UI" w:hAnsi="Segoe UI" w:cs="Segoe UI"/>
          <w:color w:val="000000"/>
          <w:sz w:val="28"/>
          <w:szCs w:val="28"/>
          <w:shd w:val="clear" w:color="auto" w:fill="FFFFFF"/>
          <w:vertAlign w:val="superscript"/>
        </w:rPr>
        <w:t>(</w:t>
      </w:r>
      <w:proofErr w:type="gramEnd"/>
      <w:r>
        <w:rPr>
          <w:rFonts w:ascii="Segoe UI" w:hAnsi="Segoe UI" w:cs="Segoe UI"/>
          <w:color w:val="000000"/>
          <w:sz w:val="28"/>
          <w:szCs w:val="28"/>
          <w:shd w:val="clear" w:color="auto" w:fill="FFFFFF"/>
          <w:vertAlign w:val="superscript"/>
        </w:rPr>
        <w:t>1/2)</w:t>
      </w:r>
    </w:p>
    <w:p w14:paraId="42F21F0A" w14:textId="0D00DBF8" w:rsidR="00E1229E" w:rsidRDefault="00E1229E" w:rsidP="00E1229E">
      <w:pPr>
        <w:spacing w:line="256" w:lineRule="auto"/>
        <w:rPr>
          <w:rFonts w:ascii="Segoe UI" w:hAnsi="Segoe UI" w:cs="Segoe UI"/>
          <w:color w:val="000000"/>
          <w:sz w:val="28"/>
          <w:szCs w:val="28"/>
          <w:shd w:val="clear" w:color="auto" w:fill="FFFFFF"/>
        </w:rPr>
      </w:pPr>
      <w:r w:rsidRPr="00E1229E">
        <w:rPr>
          <w:rFonts w:ascii="Segoe UI" w:hAnsi="Segoe UI" w:cs="Segoe UI"/>
          <w:color w:val="000000"/>
          <w:sz w:val="28"/>
          <w:szCs w:val="28"/>
          <w:shd w:val="clear" w:color="auto" w:fill="FFFFFF"/>
        </w:rPr>
        <w:t>4.</w:t>
      </w:r>
      <w:r>
        <w:rPr>
          <w:rFonts w:ascii="Segoe UI" w:hAnsi="Segoe UI" w:cs="Segoe UI"/>
          <w:color w:val="000000"/>
          <w:sz w:val="28"/>
          <w:szCs w:val="28"/>
          <w:shd w:val="clear" w:color="auto" w:fill="FFFFFF"/>
        </w:rPr>
        <w:t>F</w:t>
      </w:r>
      <w:r w:rsidRPr="00E1229E">
        <w:rPr>
          <w:rFonts w:ascii="Segoe UI" w:hAnsi="Segoe UI" w:cs="Segoe UI"/>
          <w:color w:val="000000"/>
          <w:sz w:val="28"/>
          <w:szCs w:val="28"/>
          <w:shd w:val="clear" w:color="auto" w:fill="FFFFFF"/>
        </w:rPr>
        <w:t>ind the p value and compare the p value with significance level.</w:t>
      </w:r>
    </w:p>
    <w:p w14:paraId="46143D06" w14:textId="77777777" w:rsidR="00E1229E" w:rsidRDefault="00E1229E" w:rsidP="00E1229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Here p value is equal to 0.321 and our significance level is 0.05 so practically speaking the p value is greater than significance value then,</w:t>
      </w:r>
    </w:p>
    <w:p w14:paraId="1175F097" w14:textId="2CCF5045" w:rsidR="00E1229E" w:rsidRDefault="00E1229E" w:rsidP="00E1229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H0 is accepted and H1 is rejected.</w:t>
      </w:r>
    </w:p>
    <w:p w14:paraId="749B896C" w14:textId="77777777" w:rsidR="00E1229E" w:rsidRDefault="00E1229E" w:rsidP="00E1229E">
      <w:pPr>
        <w:rPr>
          <w:rFonts w:ascii="Segoe UI" w:hAnsi="Segoe UI" w:cs="Segoe UI"/>
          <w:color w:val="000000"/>
          <w:sz w:val="28"/>
          <w:szCs w:val="28"/>
          <w:shd w:val="clear" w:color="auto" w:fill="FFFFFF"/>
        </w:rPr>
      </w:pPr>
    </w:p>
    <w:p w14:paraId="20408504" w14:textId="77777777" w:rsidR="00E1229E" w:rsidRPr="00E1229E" w:rsidRDefault="00E1229E" w:rsidP="00E1229E">
      <w:pPr>
        <w:spacing w:line="256" w:lineRule="auto"/>
        <w:rPr>
          <w:rFonts w:ascii="Segoe UI" w:hAnsi="Segoe UI" w:cs="Segoe UI"/>
          <w:color w:val="000000"/>
          <w:sz w:val="28"/>
          <w:szCs w:val="28"/>
          <w:shd w:val="clear" w:color="auto" w:fill="FFFFFF"/>
        </w:rPr>
      </w:pPr>
    </w:p>
    <w:p w14:paraId="0D85211B" w14:textId="5D9D9E0B" w:rsidR="00E1229E" w:rsidRPr="00E1229E" w:rsidRDefault="00E1229E" w:rsidP="00CB08A5">
      <w:pPr>
        <w:rPr>
          <w:rFonts w:ascii="Segoe UI" w:hAnsi="Segoe UI" w:cs="Segoe UI"/>
          <w:color w:val="000000"/>
          <w:sz w:val="28"/>
          <w:szCs w:val="28"/>
          <w:shd w:val="clear" w:color="auto" w:fill="FFFFFF"/>
          <w:rPrChange w:id="1139" w:author="HP hp" w:date="2023-11-28T21:12:00Z">
            <w:rPr/>
          </w:rPrChange>
        </w:rPr>
      </w:pPr>
    </w:p>
    <w:sectPr w:rsidR="00E1229E" w:rsidRPr="00E1229E">
      <w:pgSz w:w="12240" w:h="15840"/>
      <w:pgMar w:top="1440" w:right="1440" w:bottom="1440" w:left="1440" w:header="720" w:footer="720" w:gutter="0"/>
      <w:cols w:space="720"/>
      <w:docGrid w:linePitch="360"/>
      <w:sectPrChange w:id="1140" w:author="HP hp" w:date="2023-11-28T21:12:00Z">
        <w:sectPr w:rsidR="00E1229E" w:rsidRPr="00E1229E">
          <w:pgSz w:w="11906" w:h="16838"/>
          <w:pgMar w:top="1440" w:right="1440" w:bottom="1440" w:left="1440" w:header="708" w:footer="708" w:gutter="0"/>
          <w:cols w:space="708"/>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Size1">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5245" w:hanging="360"/>
      </w:pPr>
      <w:rPr>
        <w:rFonts w:hint="default"/>
      </w:rPr>
    </w:lvl>
    <w:lvl w:ilvl="1" w:tplc="04090019" w:tentative="1">
      <w:start w:val="1"/>
      <w:numFmt w:val="lowerLetter"/>
      <w:lvlText w:val="%2."/>
      <w:lvlJc w:val="left"/>
      <w:pPr>
        <w:ind w:left="5965" w:hanging="360"/>
      </w:pPr>
    </w:lvl>
    <w:lvl w:ilvl="2" w:tplc="0409001B" w:tentative="1">
      <w:start w:val="1"/>
      <w:numFmt w:val="lowerRoman"/>
      <w:lvlText w:val="%3."/>
      <w:lvlJc w:val="right"/>
      <w:pPr>
        <w:ind w:left="6685" w:hanging="180"/>
      </w:pPr>
    </w:lvl>
    <w:lvl w:ilvl="3" w:tplc="0409000F" w:tentative="1">
      <w:start w:val="1"/>
      <w:numFmt w:val="decimal"/>
      <w:lvlText w:val="%4."/>
      <w:lvlJc w:val="left"/>
      <w:pPr>
        <w:ind w:left="7405" w:hanging="360"/>
      </w:pPr>
    </w:lvl>
    <w:lvl w:ilvl="4" w:tplc="04090019" w:tentative="1">
      <w:start w:val="1"/>
      <w:numFmt w:val="lowerLetter"/>
      <w:lvlText w:val="%5."/>
      <w:lvlJc w:val="left"/>
      <w:pPr>
        <w:ind w:left="8125" w:hanging="360"/>
      </w:pPr>
    </w:lvl>
    <w:lvl w:ilvl="5" w:tplc="0409001B" w:tentative="1">
      <w:start w:val="1"/>
      <w:numFmt w:val="lowerRoman"/>
      <w:lvlText w:val="%6."/>
      <w:lvlJc w:val="right"/>
      <w:pPr>
        <w:ind w:left="8845" w:hanging="180"/>
      </w:pPr>
    </w:lvl>
    <w:lvl w:ilvl="6" w:tplc="0409000F" w:tentative="1">
      <w:start w:val="1"/>
      <w:numFmt w:val="decimal"/>
      <w:lvlText w:val="%7."/>
      <w:lvlJc w:val="left"/>
      <w:pPr>
        <w:ind w:left="9565" w:hanging="360"/>
      </w:pPr>
    </w:lvl>
    <w:lvl w:ilvl="7" w:tplc="04090019" w:tentative="1">
      <w:start w:val="1"/>
      <w:numFmt w:val="lowerLetter"/>
      <w:lvlText w:val="%8."/>
      <w:lvlJc w:val="left"/>
      <w:pPr>
        <w:ind w:left="10285" w:hanging="360"/>
      </w:pPr>
    </w:lvl>
    <w:lvl w:ilvl="8" w:tplc="0409001B" w:tentative="1">
      <w:start w:val="1"/>
      <w:numFmt w:val="lowerRoman"/>
      <w:lvlText w:val="%9."/>
      <w:lvlJc w:val="right"/>
      <w:pPr>
        <w:ind w:left="11005"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8436F"/>
    <w:multiLevelType w:val="hybridMultilevel"/>
    <w:tmpl w:val="925A0F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944E7"/>
    <w:multiLevelType w:val="hybridMultilevel"/>
    <w:tmpl w:val="1B54EC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78477C"/>
    <w:multiLevelType w:val="hybridMultilevel"/>
    <w:tmpl w:val="5D20FF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22B2F24"/>
    <w:multiLevelType w:val="hybridMultilevel"/>
    <w:tmpl w:val="88C676E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8" w15:restartNumberingAfterBreak="0">
    <w:nsid w:val="69E67BAC"/>
    <w:multiLevelType w:val="hybridMultilevel"/>
    <w:tmpl w:val="00D09B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6C0833D7"/>
    <w:multiLevelType w:val="hybridMultilevel"/>
    <w:tmpl w:val="47C4B750"/>
    <w:lvl w:ilvl="0" w:tplc="0F1E435A">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AD751B"/>
    <w:multiLevelType w:val="hybridMultilevel"/>
    <w:tmpl w:val="E20EBE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17765299">
    <w:abstractNumId w:val="0"/>
  </w:num>
  <w:num w:numId="2" w16cid:durableId="876627504">
    <w:abstractNumId w:val="5"/>
  </w:num>
  <w:num w:numId="3" w16cid:durableId="974405797">
    <w:abstractNumId w:val="12"/>
  </w:num>
  <w:num w:numId="4" w16cid:durableId="1546869966">
    <w:abstractNumId w:val="1"/>
  </w:num>
  <w:num w:numId="5" w16cid:durableId="555629510">
    <w:abstractNumId w:val="3"/>
  </w:num>
  <w:num w:numId="6" w16cid:durableId="567303350">
    <w:abstractNumId w:val="10"/>
  </w:num>
  <w:num w:numId="7" w16cid:durableId="11796585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9445400">
    <w:abstractNumId w:val="9"/>
  </w:num>
  <w:num w:numId="9" w16cid:durableId="1991783316">
    <w:abstractNumId w:val="4"/>
  </w:num>
  <w:num w:numId="10" w16cid:durableId="483200379">
    <w:abstractNumId w:val="6"/>
  </w:num>
  <w:num w:numId="11" w16cid:durableId="1898857482">
    <w:abstractNumId w:val="7"/>
  </w:num>
  <w:num w:numId="12" w16cid:durableId="893543640">
    <w:abstractNumId w:val="2"/>
  </w:num>
  <w:num w:numId="13" w16cid:durableId="1781028128">
    <w:abstractNumId w:val="11"/>
  </w:num>
  <w:num w:numId="14" w16cid:durableId="10112937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P hp">
    <w15:presenceInfo w15:providerId="Windows Live" w15:userId="30bacbaf68134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E1661"/>
    <w:rsid w:val="000F2D83"/>
    <w:rsid w:val="00107815"/>
    <w:rsid w:val="00144E98"/>
    <w:rsid w:val="001864D6"/>
    <w:rsid w:val="00190F7C"/>
    <w:rsid w:val="002078BC"/>
    <w:rsid w:val="0024418B"/>
    <w:rsid w:val="00266B62"/>
    <w:rsid w:val="002818A0"/>
    <w:rsid w:val="0028213D"/>
    <w:rsid w:val="002847A6"/>
    <w:rsid w:val="00293532"/>
    <w:rsid w:val="0029578C"/>
    <w:rsid w:val="002A1956"/>
    <w:rsid w:val="002A6694"/>
    <w:rsid w:val="002E0863"/>
    <w:rsid w:val="002E78B5"/>
    <w:rsid w:val="00302B26"/>
    <w:rsid w:val="00360870"/>
    <w:rsid w:val="00396AEA"/>
    <w:rsid w:val="003A03BA"/>
    <w:rsid w:val="003B01D0"/>
    <w:rsid w:val="003B54C9"/>
    <w:rsid w:val="003D4FB5"/>
    <w:rsid w:val="003E541E"/>
    <w:rsid w:val="003F354C"/>
    <w:rsid w:val="00437040"/>
    <w:rsid w:val="00494A7E"/>
    <w:rsid w:val="004D09A1"/>
    <w:rsid w:val="005438FD"/>
    <w:rsid w:val="0055788B"/>
    <w:rsid w:val="005A123C"/>
    <w:rsid w:val="005D1DBF"/>
    <w:rsid w:val="005E36B7"/>
    <w:rsid w:val="00605414"/>
    <w:rsid w:val="006161F6"/>
    <w:rsid w:val="006432DB"/>
    <w:rsid w:val="0066364B"/>
    <w:rsid w:val="006723AD"/>
    <w:rsid w:val="00681EEF"/>
    <w:rsid w:val="0068432D"/>
    <w:rsid w:val="006953A0"/>
    <w:rsid w:val="006B3FD2"/>
    <w:rsid w:val="006C3A94"/>
    <w:rsid w:val="006D6906"/>
    <w:rsid w:val="006D7AA1"/>
    <w:rsid w:val="006E0ED4"/>
    <w:rsid w:val="00706CEB"/>
    <w:rsid w:val="00707DE3"/>
    <w:rsid w:val="00724454"/>
    <w:rsid w:val="007273CD"/>
    <w:rsid w:val="007300FB"/>
    <w:rsid w:val="00786F22"/>
    <w:rsid w:val="007878AB"/>
    <w:rsid w:val="007A22C7"/>
    <w:rsid w:val="007A3B9F"/>
    <w:rsid w:val="007A674B"/>
    <w:rsid w:val="007B7F44"/>
    <w:rsid w:val="008B2CB7"/>
    <w:rsid w:val="008C5D85"/>
    <w:rsid w:val="008D551E"/>
    <w:rsid w:val="008F652A"/>
    <w:rsid w:val="009043E8"/>
    <w:rsid w:val="00910C57"/>
    <w:rsid w:val="009202E1"/>
    <w:rsid w:val="00923E3B"/>
    <w:rsid w:val="00954C13"/>
    <w:rsid w:val="009611B1"/>
    <w:rsid w:val="0097175E"/>
    <w:rsid w:val="00990162"/>
    <w:rsid w:val="009D0C06"/>
    <w:rsid w:val="009D6E8A"/>
    <w:rsid w:val="009E7FD8"/>
    <w:rsid w:val="00A157DE"/>
    <w:rsid w:val="00A44BD7"/>
    <w:rsid w:val="00A50B04"/>
    <w:rsid w:val="00A92E7C"/>
    <w:rsid w:val="00AA1C64"/>
    <w:rsid w:val="00AA44EF"/>
    <w:rsid w:val="00AA6DDF"/>
    <w:rsid w:val="00AB0E5D"/>
    <w:rsid w:val="00AE5B68"/>
    <w:rsid w:val="00AF1D69"/>
    <w:rsid w:val="00B22C7F"/>
    <w:rsid w:val="00B5074D"/>
    <w:rsid w:val="00B715C7"/>
    <w:rsid w:val="00B94057"/>
    <w:rsid w:val="00BB0D8C"/>
    <w:rsid w:val="00BB68E7"/>
    <w:rsid w:val="00BC5748"/>
    <w:rsid w:val="00BC675B"/>
    <w:rsid w:val="00BE0591"/>
    <w:rsid w:val="00BE0E71"/>
    <w:rsid w:val="00BE6CBD"/>
    <w:rsid w:val="00BF683B"/>
    <w:rsid w:val="00C41684"/>
    <w:rsid w:val="00C50D38"/>
    <w:rsid w:val="00C5297B"/>
    <w:rsid w:val="00C57628"/>
    <w:rsid w:val="00C700CD"/>
    <w:rsid w:val="00C76165"/>
    <w:rsid w:val="00C8653D"/>
    <w:rsid w:val="00CB08A5"/>
    <w:rsid w:val="00D309C7"/>
    <w:rsid w:val="00D44288"/>
    <w:rsid w:val="00D610DF"/>
    <w:rsid w:val="00D74923"/>
    <w:rsid w:val="00D759AC"/>
    <w:rsid w:val="00D87AA3"/>
    <w:rsid w:val="00DB650D"/>
    <w:rsid w:val="00DC5333"/>
    <w:rsid w:val="00DC7607"/>
    <w:rsid w:val="00DD5854"/>
    <w:rsid w:val="00E1229E"/>
    <w:rsid w:val="00E46B6E"/>
    <w:rsid w:val="00E605D6"/>
    <w:rsid w:val="00E73621"/>
    <w:rsid w:val="00EB6B5E"/>
    <w:rsid w:val="00ED4783"/>
    <w:rsid w:val="00EE327C"/>
    <w:rsid w:val="00EF5C55"/>
    <w:rsid w:val="00EF70C9"/>
    <w:rsid w:val="00F2674F"/>
    <w:rsid w:val="00F407B7"/>
    <w:rsid w:val="00FA57BE"/>
    <w:rsid w:val="00FC5D2E"/>
    <w:rsid w:val="00FD6B25"/>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E71"/>
    <w:pPr>
      <w:pPrChange w:id="0" w:author="HP hp" w:date="2023-11-28T21:12:00Z">
        <w:pPr>
          <w:spacing w:after="160" w:line="259" w:lineRule="auto"/>
        </w:pPr>
      </w:pPrChange>
    </w:pPr>
    <w:rPr>
      <w:rPrChange w:id="0" w:author="HP hp" w:date="2023-11-28T21:12:00Z">
        <w:rPr>
          <w:rFonts w:asciiTheme="minorHAnsi" w:eastAsiaTheme="minorHAnsi" w:hAnsiTheme="minorHAnsi" w:cstheme="minorBidi"/>
          <w:sz w:val="22"/>
          <w:szCs w:val="22"/>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mord">
    <w:name w:val="mord"/>
    <w:basedOn w:val="DefaultParagraphFont"/>
    <w:rsid w:val="00FC5D2E"/>
  </w:style>
  <w:style w:type="character" w:customStyle="1" w:styleId="mrel">
    <w:name w:val="mrel"/>
    <w:basedOn w:val="DefaultParagraphFont"/>
    <w:rsid w:val="00FC5D2E"/>
  </w:style>
  <w:style w:type="character" w:customStyle="1" w:styleId="mop">
    <w:name w:val="mop"/>
    <w:basedOn w:val="DefaultParagraphFont"/>
    <w:rsid w:val="00FC5D2E"/>
  </w:style>
  <w:style w:type="character" w:customStyle="1" w:styleId="mopen">
    <w:name w:val="mopen"/>
    <w:basedOn w:val="DefaultParagraphFont"/>
    <w:rsid w:val="00FC5D2E"/>
  </w:style>
  <w:style w:type="character" w:customStyle="1" w:styleId="mbin">
    <w:name w:val="mbin"/>
    <w:basedOn w:val="DefaultParagraphFont"/>
    <w:rsid w:val="00FC5D2E"/>
  </w:style>
  <w:style w:type="character" w:customStyle="1" w:styleId="mclose">
    <w:name w:val="mclose"/>
    <w:basedOn w:val="DefaultParagraphFont"/>
    <w:rsid w:val="00FC5D2E"/>
  </w:style>
  <w:style w:type="character" w:styleId="Strong">
    <w:name w:val="Strong"/>
    <w:basedOn w:val="DefaultParagraphFont"/>
    <w:uiPriority w:val="22"/>
    <w:qFormat/>
    <w:rsid w:val="000E1661"/>
    <w:rPr>
      <w:b/>
      <w:bCs/>
    </w:rPr>
  </w:style>
  <w:style w:type="character" w:customStyle="1" w:styleId="katex-mathml">
    <w:name w:val="katex-mathml"/>
    <w:basedOn w:val="DefaultParagraphFont"/>
    <w:rsid w:val="000E1661"/>
  </w:style>
  <w:style w:type="paragraph" w:styleId="z-TopofForm">
    <w:name w:val="HTML Top of Form"/>
    <w:basedOn w:val="Normal"/>
    <w:next w:val="Normal"/>
    <w:link w:val="z-TopofFormChar"/>
    <w:hidden/>
    <w:uiPriority w:val="99"/>
    <w:semiHidden/>
    <w:unhideWhenUsed/>
    <w:rsid w:val="0097175E"/>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7175E"/>
    <w:rPr>
      <w:rFonts w:ascii="Arial" w:eastAsia="Times New Roman" w:hAnsi="Arial" w:cs="Arial"/>
      <w:vanish/>
      <w:sz w:val="16"/>
      <w:szCs w:val="16"/>
      <w:lang w:val="en-IN" w:eastAsia="en-IN"/>
    </w:rPr>
  </w:style>
  <w:style w:type="character" w:customStyle="1" w:styleId="flex-grow">
    <w:name w:val="flex-grow"/>
    <w:basedOn w:val="DefaultParagraphFont"/>
    <w:rsid w:val="00BE0E71"/>
  </w:style>
  <w:style w:type="paragraph" w:styleId="Revision">
    <w:name w:val="Revision"/>
    <w:hidden/>
    <w:uiPriority w:val="99"/>
    <w:semiHidden/>
    <w:rsid w:val="00BE0E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4492">
      <w:bodyDiv w:val="1"/>
      <w:marLeft w:val="0"/>
      <w:marRight w:val="0"/>
      <w:marTop w:val="0"/>
      <w:marBottom w:val="0"/>
      <w:divBdr>
        <w:top w:val="none" w:sz="0" w:space="0" w:color="auto"/>
        <w:left w:val="none" w:sz="0" w:space="0" w:color="auto"/>
        <w:bottom w:val="none" w:sz="0" w:space="0" w:color="auto"/>
        <w:right w:val="none" w:sz="0" w:space="0" w:color="auto"/>
      </w:divBdr>
    </w:div>
    <w:div w:id="41491292">
      <w:bodyDiv w:val="1"/>
      <w:marLeft w:val="0"/>
      <w:marRight w:val="0"/>
      <w:marTop w:val="0"/>
      <w:marBottom w:val="0"/>
      <w:divBdr>
        <w:top w:val="none" w:sz="0" w:space="0" w:color="auto"/>
        <w:left w:val="none" w:sz="0" w:space="0" w:color="auto"/>
        <w:bottom w:val="none" w:sz="0" w:space="0" w:color="auto"/>
        <w:right w:val="none" w:sz="0" w:space="0" w:color="auto"/>
      </w:divBdr>
    </w:div>
    <w:div w:id="63531538">
      <w:bodyDiv w:val="1"/>
      <w:marLeft w:val="0"/>
      <w:marRight w:val="0"/>
      <w:marTop w:val="0"/>
      <w:marBottom w:val="0"/>
      <w:divBdr>
        <w:top w:val="none" w:sz="0" w:space="0" w:color="auto"/>
        <w:left w:val="none" w:sz="0" w:space="0" w:color="auto"/>
        <w:bottom w:val="none" w:sz="0" w:space="0" w:color="auto"/>
        <w:right w:val="none" w:sz="0" w:space="0" w:color="auto"/>
      </w:divBdr>
    </w:div>
    <w:div w:id="69230202">
      <w:bodyDiv w:val="1"/>
      <w:marLeft w:val="0"/>
      <w:marRight w:val="0"/>
      <w:marTop w:val="0"/>
      <w:marBottom w:val="0"/>
      <w:divBdr>
        <w:top w:val="none" w:sz="0" w:space="0" w:color="auto"/>
        <w:left w:val="none" w:sz="0" w:space="0" w:color="auto"/>
        <w:bottom w:val="none" w:sz="0" w:space="0" w:color="auto"/>
        <w:right w:val="none" w:sz="0" w:space="0" w:color="auto"/>
      </w:divBdr>
    </w:div>
    <w:div w:id="91896536">
      <w:bodyDiv w:val="1"/>
      <w:marLeft w:val="0"/>
      <w:marRight w:val="0"/>
      <w:marTop w:val="0"/>
      <w:marBottom w:val="0"/>
      <w:divBdr>
        <w:top w:val="none" w:sz="0" w:space="0" w:color="auto"/>
        <w:left w:val="none" w:sz="0" w:space="0" w:color="auto"/>
        <w:bottom w:val="none" w:sz="0" w:space="0" w:color="auto"/>
        <w:right w:val="none" w:sz="0" w:space="0" w:color="auto"/>
      </w:divBdr>
    </w:div>
    <w:div w:id="261425706">
      <w:bodyDiv w:val="1"/>
      <w:marLeft w:val="0"/>
      <w:marRight w:val="0"/>
      <w:marTop w:val="0"/>
      <w:marBottom w:val="0"/>
      <w:divBdr>
        <w:top w:val="none" w:sz="0" w:space="0" w:color="auto"/>
        <w:left w:val="none" w:sz="0" w:space="0" w:color="auto"/>
        <w:bottom w:val="none" w:sz="0" w:space="0" w:color="auto"/>
        <w:right w:val="none" w:sz="0" w:space="0" w:color="auto"/>
      </w:divBdr>
    </w:div>
    <w:div w:id="269047320">
      <w:bodyDiv w:val="1"/>
      <w:marLeft w:val="0"/>
      <w:marRight w:val="0"/>
      <w:marTop w:val="0"/>
      <w:marBottom w:val="0"/>
      <w:divBdr>
        <w:top w:val="none" w:sz="0" w:space="0" w:color="auto"/>
        <w:left w:val="none" w:sz="0" w:space="0" w:color="auto"/>
        <w:bottom w:val="none" w:sz="0" w:space="0" w:color="auto"/>
        <w:right w:val="none" w:sz="0" w:space="0" w:color="auto"/>
      </w:divBdr>
    </w:div>
    <w:div w:id="330067822">
      <w:bodyDiv w:val="1"/>
      <w:marLeft w:val="0"/>
      <w:marRight w:val="0"/>
      <w:marTop w:val="0"/>
      <w:marBottom w:val="0"/>
      <w:divBdr>
        <w:top w:val="none" w:sz="0" w:space="0" w:color="auto"/>
        <w:left w:val="none" w:sz="0" w:space="0" w:color="auto"/>
        <w:bottom w:val="none" w:sz="0" w:space="0" w:color="auto"/>
        <w:right w:val="none" w:sz="0" w:space="0" w:color="auto"/>
      </w:divBdr>
    </w:div>
    <w:div w:id="362176372">
      <w:bodyDiv w:val="1"/>
      <w:marLeft w:val="0"/>
      <w:marRight w:val="0"/>
      <w:marTop w:val="0"/>
      <w:marBottom w:val="0"/>
      <w:divBdr>
        <w:top w:val="none" w:sz="0" w:space="0" w:color="auto"/>
        <w:left w:val="none" w:sz="0" w:space="0" w:color="auto"/>
        <w:bottom w:val="none" w:sz="0" w:space="0" w:color="auto"/>
        <w:right w:val="none" w:sz="0" w:space="0" w:color="auto"/>
      </w:divBdr>
    </w:div>
    <w:div w:id="364719028">
      <w:bodyDiv w:val="1"/>
      <w:marLeft w:val="0"/>
      <w:marRight w:val="0"/>
      <w:marTop w:val="0"/>
      <w:marBottom w:val="0"/>
      <w:divBdr>
        <w:top w:val="none" w:sz="0" w:space="0" w:color="auto"/>
        <w:left w:val="none" w:sz="0" w:space="0" w:color="auto"/>
        <w:bottom w:val="none" w:sz="0" w:space="0" w:color="auto"/>
        <w:right w:val="none" w:sz="0" w:space="0" w:color="auto"/>
      </w:divBdr>
    </w:div>
    <w:div w:id="381708454">
      <w:bodyDiv w:val="1"/>
      <w:marLeft w:val="0"/>
      <w:marRight w:val="0"/>
      <w:marTop w:val="0"/>
      <w:marBottom w:val="0"/>
      <w:divBdr>
        <w:top w:val="none" w:sz="0" w:space="0" w:color="auto"/>
        <w:left w:val="none" w:sz="0" w:space="0" w:color="auto"/>
        <w:bottom w:val="none" w:sz="0" w:space="0" w:color="auto"/>
        <w:right w:val="none" w:sz="0" w:space="0" w:color="auto"/>
      </w:divBdr>
    </w:div>
    <w:div w:id="460727216">
      <w:bodyDiv w:val="1"/>
      <w:marLeft w:val="0"/>
      <w:marRight w:val="0"/>
      <w:marTop w:val="0"/>
      <w:marBottom w:val="0"/>
      <w:divBdr>
        <w:top w:val="none" w:sz="0" w:space="0" w:color="auto"/>
        <w:left w:val="none" w:sz="0" w:space="0" w:color="auto"/>
        <w:bottom w:val="none" w:sz="0" w:space="0" w:color="auto"/>
        <w:right w:val="none" w:sz="0" w:space="0" w:color="auto"/>
      </w:divBdr>
    </w:div>
    <w:div w:id="552153471">
      <w:bodyDiv w:val="1"/>
      <w:marLeft w:val="0"/>
      <w:marRight w:val="0"/>
      <w:marTop w:val="0"/>
      <w:marBottom w:val="0"/>
      <w:divBdr>
        <w:top w:val="none" w:sz="0" w:space="0" w:color="auto"/>
        <w:left w:val="none" w:sz="0" w:space="0" w:color="auto"/>
        <w:bottom w:val="none" w:sz="0" w:space="0" w:color="auto"/>
        <w:right w:val="none" w:sz="0" w:space="0" w:color="auto"/>
      </w:divBdr>
    </w:div>
    <w:div w:id="588807330">
      <w:bodyDiv w:val="1"/>
      <w:marLeft w:val="0"/>
      <w:marRight w:val="0"/>
      <w:marTop w:val="0"/>
      <w:marBottom w:val="0"/>
      <w:divBdr>
        <w:top w:val="none" w:sz="0" w:space="0" w:color="auto"/>
        <w:left w:val="none" w:sz="0" w:space="0" w:color="auto"/>
        <w:bottom w:val="none" w:sz="0" w:space="0" w:color="auto"/>
        <w:right w:val="none" w:sz="0" w:space="0" w:color="auto"/>
      </w:divBdr>
    </w:div>
    <w:div w:id="598758211">
      <w:bodyDiv w:val="1"/>
      <w:marLeft w:val="0"/>
      <w:marRight w:val="0"/>
      <w:marTop w:val="0"/>
      <w:marBottom w:val="0"/>
      <w:divBdr>
        <w:top w:val="none" w:sz="0" w:space="0" w:color="auto"/>
        <w:left w:val="none" w:sz="0" w:space="0" w:color="auto"/>
        <w:bottom w:val="none" w:sz="0" w:space="0" w:color="auto"/>
        <w:right w:val="none" w:sz="0" w:space="0" w:color="auto"/>
      </w:divBdr>
    </w:div>
    <w:div w:id="607666159">
      <w:bodyDiv w:val="1"/>
      <w:marLeft w:val="0"/>
      <w:marRight w:val="0"/>
      <w:marTop w:val="0"/>
      <w:marBottom w:val="0"/>
      <w:divBdr>
        <w:top w:val="none" w:sz="0" w:space="0" w:color="auto"/>
        <w:left w:val="none" w:sz="0" w:space="0" w:color="auto"/>
        <w:bottom w:val="none" w:sz="0" w:space="0" w:color="auto"/>
        <w:right w:val="none" w:sz="0" w:space="0" w:color="auto"/>
      </w:divBdr>
    </w:div>
    <w:div w:id="617683100">
      <w:bodyDiv w:val="1"/>
      <w:marLeft w:val="0"/>
      <w:marRight w:val="0"/>
      <w:marTop w:val="0"/>
      <w:marBottom w:val="0"/>
      <w:divBdr>
        <w:top w:val="none" w:sz="0" w:space="0" w:color="auto"/>
        <w:left w:val="none" w:sz="0" w:space="0" w:color="auto"/>
        <w:bottom w:val="none" w:sz="0" w:space="0" w:color="auto"/>
        <w:right w:val="none" w:sz="0" w:space="0" w:color="auto"/>
      </w:divBdr>
    </w:div>
    <w:div w:id="627854397">
      <w:bodyDiv w:val="1"/>
      <w:marLeft w:val="0"/>
      <w:marRight w:val="0"/>
      <w:marTop w:val="0"/>
      <w:marBottom w:val="0"/>
      <w:divBdr>
        <w:top w:val="none" w:sz="0" w:space="0" w:color="auto"/>
        <w:left w:val="none" w:sz="0" w:space="0" w:color="auto"/>
        <w:bottom w:val="none" w:sz="0" w:space="0" w:color="auto"/>
        <w:right w:val="none" w:sz="0" w:space="0" w:color="auto"/>
      </w:divBdr>
      <w:divsChild>
        <w:div w:id="1095976892">
          <w:marLeft w:val="0"/>
          <w:marRight w:val="0"/>
          <w:marTop w:val="0"/>
          <w:marBottom w:val="0"/>
          <w:divBdr>
            <w:top w:val="single" w:sz="2" w:space="0" w:color="D9D9E3"/>
            <w:left w:val="single" w:sz="2" w:space="0" w:color="D9D9E3"/>
            <w:bottom w:val="single" w:sz="2" w:space="0" w:color="D9D9E3"/>
            <w:right w:val="single" w:sz="2" w:space="0" w:color="D9D9E3"/>
          </w:divBdr>
          <w:divsChild>
            <w:div w:id="14054945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83180">
                  <w:marLeft w:val="0"/>
                  <w:marRight w:val="0"/>
                  <w:marTop w:val="0"/>
                  <w:marBottom w:val="0"/>
                  <w:divBdr>
                    <w:top w:val="single" w:sz="2" w:space="0" w:color="D9D9E3"/>
                    <w:left w:val="single" w:sz="2" w:space="0" w:color="D9D9E3"/>
                    <w:bottom w:val="single" w:sz="2" w:space="0" w:color="D9D9E3"/>
                    <w:right w:val="single" w:sz="2" w:space="0" w:color="D9D9E3"/>
                  </w:divBdr>
                  <w:divsChild>
                    <w:div w:id="543517667">
                      <w:marLeft w:val="0"/>
                      <w:marRight w:val="0"/>
                      <w:marTop w:val="0"/>
                      <w:marBottom w:val="0"/>
                      <w:divBdr>
                        <w:top w:val="single" w:sz="2" w:space="0" w:color="D9D9E3"/>
                        <w:left w:val="single" w:sz="2" w:space="0" w:color="D9D9E3"/>
                        <w:bottom w:val="single" w:sz="2" w:space="0" w:color="D9D9E3"/>
                        <w:right w:val="single" w:sz="2" w:space="0" w:color="D9D9E3"/>
                      </w:divBdr>
                      <w:divsChild>
                        <w:div w:id="672686301">
                          <w:marLeft w:val="0"/>
                          <w:marRight w:val="0"/>
                          <w:marTop w:val="0"/>
                          <w:marBottom w:val="0"/>
                          <w:divBdr>
                            <w:top w:val="single" w:sz="2" w:space="0" w:color="D9D9E3"/>
                            <w:left w:val="single" w:sz="2" w:space="0" w:color="D9D9E3"/>
                            <w:bottom w:val="single" w:sz="2" w:space="0" w:color="D9D9E3"/>
                            <w:right w:val="single" w:sz="2" w:space="0" w:color="D9D9E3"/>
                          </w:divBdr>
                          <w:divsChild>
                            <w:div w:id="1965500416">
                              <w:marLeft w:val="0"/>
                              <w:marRight w:val="0"/>
                              <w:marTop w:val="0"/>
                              <w:marBottom w:val="0"/>
                              <w:divBdr>
                                <w:top w:val="single" w:sz="2" w:space="0" w:color="D9D9E3"/>
                                <w:left w:val="single" w:sz="2" w:space="0" w:color="D9D9E3"/>
                                <w:bottom w:val="single" w:sz="2" w:space="0" w:color="D9D9E3"/>
                                <w:right w:val="single" w:sz="2" w:space="0" w:color="D9D9E3"/>
                              </w:divBdr>
                              <w:divsChild>
                                <w:div w:id="2084646138">
                                  <w:marLeft w:val="0"/>
                                  <w:marRight w:val="0"/>
                                  <w:marTop w:val="0"/>
                                  <w:marBottom w:val="0"/>
                                  <w:divBdr>
                                    <w:top w:val="single" w:sz="2" w:space="0" w:color="D9D9E3"/>
                                    <w:left w:val="single" w:sz="2" w:space="0" w:color="D9D9E3"/>
                                    <w:bottom w:val="single" w:sz="2" w:space="0" w:color="D9D9E3"/>
                                    <w:right w:val="single" w:sz="2" w:space="0" w:color="D9D9E3"/>
                                  </w:divBdr>
                                  <w:divsChild>
                                    <w:div w:id="1590191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81511399">
      <w:bodyDiv w:val="1"/>
      <w:marLeft w:val="0"/>
      <w:marRight w:val="0"/>
      <w:marTop w:val="0"/>
      <w:marBottom w:val="0"/>
      <w:divBdr>
        <w:top w:val="none" w:sz="0" w:space="0" w:color="auto"/>
        <w:left w:val="none" w:sz="0" w:space="0" w:color="auto"/>
        <w:bottom w:val="none" w:sz="0" w:space="0" w:color="auto"/>
        <w:right w:val="none" w:sz="0" w:space="0" w:color="auto"/>
      </w:divBdr>
    </w:div>
    <w:div w:id="780607665">
      <w:bodyDiv w:val="1"/>
      <w:marLeft w:val="0"/>
      <w:marRight w:val="0"/>
      <w:marTop w:val="0"/>
      <w:marBottom w:val="0"/>
      <w:divBdr>
        <w:top w:val="none" w:sz="0" w:space="0" w:color="auto"/>
        <w:left w:val="none" w:sz="0" w:space="0" w:color="auto"/>
        <w:bottom w:val="none" w:sz="0" w:space="0" w:color="auto"/>
        <w:right w:val="none" w:sz="0" w:space="0" w:color="auto"/>
      </w:divBdr>
    </w:div>
    <w:div w:id="804082426">
      <w:bodyDiv w:val="1"/>
      <w:marLeft w:val="0"/>
      <w:marRight w:val="0"/>
      <w:marTop w:val="0"/>
      <w:marBottom w:val="0"/>
      <w:divBdr>
        <w:top w:val="none" w:sz="0" w:space="0" w:color="auto"/>
        <w:left w:val="none" w:sz="0" w:space="0" w:color="auto"/>
        <w:bottom w:val="none" w:sz="0" w:space="0" w:color="auto"/>
        <w:right w:val="none" w:sz="0" w:space="0" w:color="auto"/>
      </w:divBdr>
      <w:divsChild>
        <w:div w:id="136647559">
          <w:marLeft w:val="0"/>
          <w:marRight w:val="0"/>
          <w:marTop w:val="0"/>
          <w:marBottom w:val="0"/>
          <w:divBdr>
            <w:top w:val="single" w:sz="2" w:space="0" w:color="D9D9E3"/>
            <w:left w:val="single" w:sz="2" w:space="0" w:color="D9D9E3"/>
            <w:bottom w:val="single" w:sz="2" w:space="0" w:color="D9D9E3"/>
            <w:right w:val="single" w:sz="2" w:space="0" w:color="D9D9E3"/>
          </w:divBdr>
          <w:divsChild>
            <w:div w:id="1740590246">
              <w:marLeft w:val="0"/>
              <w:marRight w:val="0"/>
              <w:marTop w:val="0"/>
              <w:marBottom w:val="0"/>
              <w:divBdr>
                <w:top w:val="single" w:sz="2" w:space="0" w:color="D9D9E3"/>
                <w:left w:val="single" w:sz="2" w:space="0" w:color="D9D9E3"/>
                <w:bottom w:val="single" w:sz="2" w:space="0" w:color="D9D9E3"/>
                <w:right w:val="single" w:sz="2" w:space="0" w:color="D9D9E3"/>
              </w:divBdr>
              <w:divsChild>
                <w:div w:id="96293803">
                  <w:marLeft w:val="0"/>
                  <w:marRight w:val="0"/>
                  <w:marTop w:val="0"/>
                  <w:marBottom w:val="0"/>
                  <w:divBdr>
                    <w:top w:val="single" w:sz="2" w:space="0" w:color="D9D9E3"/>
                    <w:left w:val="single" w:sz="2" w:space="0" w:color="D9D9E3"/>
                    <w:bottom w:val="single" w:sz="2" w:space="0" w:color="D9D9E3"/>
                    <w:right w:val="single" w:sz="2" w:space="0" w:color="D9D9E3"/>
                  </w:divBdr>
                  <w:divsChild>
                    <w:div w:id="606037209">
                      <w:marLeft w:val="0"/>
                      <w:marRight w:val="0"/>
                      <w:marTop w:val="0"/>
                      <w:marBottom w:val="0"/>
                      <w:divBdr>
                        <w:top w:val="single" w:sz="2" w:space="0" w:color="D9D9E3"/>
                        <w:left w:val="single" w:sz="2" w:space="0" w:color="D9D9E3"/>
                        <w:bottom w:val="single" w:sz="2" w:space="0" w:color="D9D9E3"/>
                        <w:right w:val="single" w:sz="2" w:space="0" w:color="D9D9E3"/>
                      </w:divBdr>
                      <w:divsChild>
                        <w:div w:id="1060133428">
                          <w:marLeft w:val="0"/>
                          <w:marRight w:val="0"/>
                          <w:marTop w:val="0"/>
                          <w:marBottom w:val="0"/>
                          <w:divBdr>
                            <w:top w:val="none" w:sz="0" w:space="0" w:color="auto"/>
                            <w:left w:val="none" w:sz="0" w:space="0" w:color="auto"/>
                            <w:bottom w:val="none" w:sz="0" w:space="0" w:color="auto"/>
                            <w:right w:val="none" w:sz="0" w:space="0" w:color="auto"/>
                          </w:divBdr>
                          <w:divsChild>
                            <w:div w:id="391585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936966">
                                  <w:marLeft w:val="0"/>
                                  <w:marRight w:val="0"/>
                                  <w:marTop w:val="0"/>
                                  <w:marBottom w:val="0"/>
                                  <w:divBdr>
                                    <w:top w:val="single" w:sz="2" w:space="0" w:color="D9D9E3"/>
                                    <w:left w:val="single" w:sz="2" w:space="0" w:color="D9D9E3"/>
                                    <w:bottom w:val="single" w:sz="2" w:space="0" w:color="D9D9E3"/>
                                    <w:right w:val="single" w:sz="2" w:space="0" w:color="D9D9E3"/>
                                  </w:divBdr>
                                  <w:divsChild>
                                    <w:div w:id="2010793514">
                                      <w:marLeft w:val="0"/>
                                      <w:marRight w:val="0"/>
                                      <w:marTop w:val="0"/>
                                      <w:marBottom w:val="0"/>
                                      <w:divBdr>
                                        <w:top w:val="single" w:sz="2" w:space="0" w:color="D9D9E3"/>
                                        <w:left w:val="single" w:sz="2" w:space="0" w:color="D9D9E3"/>
                                        <w:bottom w:val="single" w:sz="2" w:space="0" w:color="D9D9E3"/>
                                        <w:right w:val="single" w:sz="2" w:space="0" w:color="D9D9E3"/>
                                      </w:divBdr>
                                      <w:divsChild>
                                        <w:div w:id="473134181">
                                          <w:marLeft w:val="0"/>
                                          <w:marRight w:val="0"/>
                                          <w:marTop w:val="0"/>
                                          <w:marBottom w:val="0"/>
                                          <w:divBdr>
                                            <w:top w:val="single" w:sz="2" w:space="0" w:color="D9D9E3"/>
                                            <w:left w:val="single" w:sz="2" w:space="0" w:color="D9D9E3"/>
                                            <w:bottom w:val="single" w:sz="2" w:space="0" w:color="D9D9E3"/>
                                            <w:right w:val="single" w:sz="2" w:space="0" w:color="D9D9E3"/>
                                          </w:divBdr>
                                          <w:divsChild>
                                            <w:div w:id="1451588677">
                                              <w:marLeft w:val="0"/>
                                              <w:marRight w:val="0"/>
                                              <w:marTop w:val="0"/>
                                              <w:marBottom w:val="0"/>
                                              <w:divBdr>
                                                <w:top w:val="single" w:sz="2" w:space="0" w:color="D9D9E3"/>
                                                <w:left w:val="single" w:sz="2" w:space="0" w:color="D9D9E3"/>
                                                <w:bottom w:val="single" w:sz="2" w:space="0" w:color="D9D9E3"/>
                                                <w:right w:val="single" w:sz="2" w:space="0" w:color="D9D9E3"/>
                                              </w:divBdr>
                                              <w:divsChild>
                                                <w:div w:id="656299426">
                                                  <w:marLeft w:val="0"/>
                                                  <w:marRight w:val="0"/>
                                                  <w:marTop w:val="0"/>
                                                  <w:marBottom w:val="0"/>
                                                  <w:divBdr>
                                                    <w:top w:val="single" w:sz="2" w:space="0" w:color="D9D9E3"/>
                                                    <w:left w:val="single" w:sz="2" w:space="0" w:color="D9D9E3"/>
                                                    <w:bottom w:val="single" w:sz="2" w:space="0" w:color="D9D9E3"/>
                                                    <w:right w:val="single" w:sz="2" w:space="0" w:color="D9D9E3"/>
                                                  </w:divBdr>
                                                  <w:divsChild>
                                                    <w:div w:id="320427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7751760">
          <w:marLeft w:val="0"/>
          <w:marRight w:val="0"/>
          <w:marTop w:val="0"/>
          <w:marBottom w:val="0"/>
          <w:divBdr>
            <w:top w:val="none" w:sz="0" w:space="0" w:color="auto"/>
            <w:left w:val="none" w:sz="0" w:space="0" w:color="auto"/>
            <w:bottom w:val="none" w:sz="0" w:space="0" w:color="auto"/>
            <w:right w:val="none" w:sz="0" w:space="0" w:color="auto"/>
          </w:divBdr>
        </w:div>
      </w:divsChild>
    </w:div>
    <w:div w:id="911278328">
      <w:bodyDiv w:val="1"/>
      <w:marLeft w:val="0"/>
      <w:marRight w:val="0"/>
      <w:marTop w:val="0"/>
      <w:marBottom w:val="0"/>
      <w:divBdr>
        <w:top w:val="none" w:sz="0" w:space="0" w:color="auto"/>
        <w:left w:val="none" w:sz="0" w:space="0" w:color="auto"/>
        <w:bottom w:val="none" w:sz="0" w:space="0" w:color="auto"/>
        <w:right w:val="none" w:sz="0" w:space="0" w:color="auto"/>
      </w:divBdr>
      <w:divsChild>
        <w:div w:id="1839038162">
          <w:marLeft w:val="0"/>
          <w:marRight w:val="0"/>
          <w:marTop w:val="0"/>
          <w:marBottom w:val="0"/>
          <w:divBdr>
            <w:top w:val="single" w:sz="2" w:space="0" w:color="D9D9E3"/>
            <w:left w:val="single" w:sz="2" w:space="0" w:color="D9D9E3"/>
            <w:bottom w:val="single" w:sz="2" w:space="0" w:color="D9D9E3"/>
            <w:right w:val="single" w:sz="2" w:space="0" w:color="D9D9E3"/>
          </w:divBdr>
          <w:divsChild>
            <w:div w:id="1114327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646525">
                  <w:marLeft w:val="0"/>
                  <w:marRight w:val="0"/>
                  <w:marTop w:val="0"/>
                  <w:marBottom w:val="0"/>
                  <w:divBdr>
                    <w:top w:val="single" w:sz="2" w:space="0" w:color="D9D9E3"/>
                    <w:left w:val="single" w:sz="2" w:space="0" w:color="D9D9E3"/>
                    <w:bottom w:val="single" w:sz="2" w:space="0" w:color="D9D9E3"/>
                    <w:right w:val="single" w:sz="2" w:space="0" w:color="D9D9E3"/>
                  </w:divBdr>
                  <w:divsChild>
                    <w:div w:id="93981838">
                      <w:marLeft w:val="0"/>
                      <w:marRight w:val="0"/>
                      <w:marTop w:val="0"/>
                      <w:marBottom w:val="0"/>
                      <w:divBdr>
                        <w:top w:val="single" w:sz="2" w:space="0" w:color="D9D9E3"/>
                        <w:left w:val="single" w:sz="2" w:space="0" w:color="D9D9E3"/>
                        <w:bottom w:val="single" w:sz="2" w:space="0" w:color="D9D9E3"/>
                        <w:right w:val="single" w:sz="2" w:space="0" w:color="D9D9E3"/>
                      </w:divBdr>
                      <w:divsChild>
                        <w:div w:id="401295549">
                          <w:marLeft w:val="0"/>
                          <w:marRight w:val="0"/>
                          <w:marTop w:val="0"/>
                          <w:marBottom w:val="0"/>
                          <w:divBdr>
                            <w:top w:val="single" w:sz="2" w:space="0" w:color="D9D9E3"/>
                            <w:left w:val="single" w:sz="2" w:space="0" w:color="D9D9E3"/>
                            <w:bottom w:val="single" w:sz="2" w:space="0" w:color="D9D9E3"/>
                            <w:right w:val="single" w:sz="2" w:space="0" w:color="D9D9E3"/>
                          </w:divBdr>
                          <w:divsChild>
                            <w:div w:id="333996113">
                              <w:marLeft w:val="0"/>
                              <w:marRight w:val="0"/>
                              <w:marTop w:val="0"/>
                              <w:marBottom w:val="0"/>
                              <w:divBdr>
                                <w:top w:val="single" w:sz="2" w:space="0" w:color="D9D9E3"/>
                                <w:left w:val="single" w:sz="2" w:space="0" w:color="D9D9E3"/>
                                <w:bottom w:val="single" w:sz="2" w:space="0" w:color="D9D9E3"/>
                                <w:right w:val="single" w:sz="2" w:space="0" w:color="D9D9E3"/>
                              </w:divBdr>
                              <w:divsChild>
                                <w:div w:id="1968508132">
                                  <w:marLeft w:val="0"/>
                                  <w:marRight w:val="0"/>
                                  <w:marTop w:val="0"/>
                                  <w:marBottom w:val="0"/>
                                  <w:divBdr>
                                    <w:top w:val="single" w:sz="2" w:space="0" w:color="D9D9E3"/>
                                    <w:left w:val="single" w:sz="2" w:space="0" w:color="D9D9E3"/>
                                    <w:bottom w:val="single" w:sz="2" w:space="0" w:color="D9D9E3"/>
                                    <w:right w:val="single" w:sz="2" w:space="0" w:color="D9D9E3"/>
                                  </w:divBdr>
                                  <w:divsChild>
                                    <w:div w:id="1958754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4094118">
      <w:bodyDiv w:val="1"/>
      <w:marLeft w:val="0"/>
      <w:marRight w:val="0"/>
      <w:marTop w:val="0"/>
      <w:marBottom w:val="0"/>
      <w:divBdr>
        <w:top w:val="none" w:sz="0" w:space="0" w:color="auto"/>
        <w:left w:val="none" w:sz="0" w:space="0" w:color="auto"/>
        <w:bottom w:val="none" w:sz="0" w:space="0" w:color="auto"/>
        <w:right w:val="none" w:sz="0" w:space="0" w:color="auto"/>
      </w:divBdr>
    </w:div>
    <w:div w:id="1059017503">
      <w:bodyDiv w:val="1"/>
      <w:marLeft w:val="0"/>
      <w:marRight w:val="0"/>
      <w:marTop w:val="0"/>
      <w:marBottom w:val="0"/>
      <w:divBdr>
        <w:top w:val="none" w:sz="0" w:space="0" w:color="auto"/>
        <w:left w:val="none" w:sz="0" w:space="0" w:color="auto"/>
        <w:bottom w:val="none" w:sz="0" w:space="0" w:color="auto"/>
        <w:right w:val="none" w:sz="0" w:space="0" w:color="auto"/>
      </w:divBdr>
    </w:div>
    <w:div w:id="1102533005">
      <w:bodyDiv w:val="1"/>
      <w:marLeft w:val="0"/>
      <w:marRight w:val="0"/>
      <w:marTop w:val="0"/>
      <w:marBottom w:val="0"/>
      <w:divBdr>
        <w:top w:val="none" w:sz="0" w:space="0" w:color="auto"/>
        <w:left w:val="none" w:sz="0" w:space="0" w:color="auto"/>
        <w:bottom w:val="none" w:sz="0" w:space="0" w:color="auto"/>
        <w:right w:val="none" w:sz="0" w:space="0" w:color="auto"/>
      </w:divBdr>
    </w:div>
    <w:div w:id="1107770984">
      <w:bodyDiv w:val="1"/>
      <w:marLeft w:val="0"/>
      <w:marRight w:val="0"/>
      <w:marTop w:val="0"/>
      <w:marBottom w:val="0"/>
      <w:divBdr>
        <w:top w:val="none" w:sz="0" w:space="0" w:color="auto"/>
        <w:left w:val="none" w:sz="0" w:space="0" w:color="auto"/>
        <w:bottom w:val="none" w:sz="0" w:space="0" w:color="auto"/>
        <w:right w:val="none" w:sz="0" w:space="0" w:color="auto"/>
      </w:divBdr>
    </w:div>
    <w:div w:id="1150440999">
      <w:bodyDiv w:val="1"/>
      <w:marLeft w:val="0"/>
      <w:marRight w:val="0"/>
      <w:marTop w:val="0"/>
      <w:marBottom w:val="0"/>
      <w:divBdr>
        <w:top w:val="none" w:sz="0" w:space="0" w:color="auto"/>
        <w:left w:val="none" w:sz="0" w:space="0" w:color="auto"/>
        <w:bottom w:val="none" w:sz="0" w:space="0" w:color="auto"/>
        <w:right w:val="none" w:sz="0" w:space="0" w:color="auto"/>
      </w:divBdr>
    </w:div>
    <w:div w:id="1177386049">
      <w:bodyDiv w:val="1"/>
      <w:marLeft w:val="0"/>
      <w:marRight w:val="0"/>
      <w:marTop w:val="0"/>
      <w:marBottom w:val="0"/>
      <w:divBdr>
        <w:top w:val="none" w:sz="0" w:space="0" w:color="auto"/>
        <w:left w:val="none" w:sz="0" w:space="0" w:color="auto"/>
        <w:bottom w:val="none" w:sz="0" w:space="0" w:color="auto"/>
        <w:right w:val="none" w:sz="0" w:space="0" w:color="auto"/>
      </w:divBdr>
    </w:div>
    <w:div w:id="1202015396">
      <w:bodyDiv w:val="1"/>
      <w:marLeft w:val="0"/>
      <w:marRight w:val="0"/>
      <w:marTop w:val="0"/>
      <w:marBottom w:val="0"/>
      <w:divBdr>
        <w:top w:val="none" w:sz="0" w:space="0" w:color="auto"/>
        <w:left w:val="none" w:sz="0" w:space="0" w:color="auto"/>
        <w:bottom w:val="none" w:sz="0" w:space="0" w:color="auto"/>
        <w:right w:val="none" w:sz="0" w:space="0" w:color="auto"/>
      </w:divBdr>
    </w:div>
    <w:div w:id="1209342324">
      <w:bodyDiv w:val="1"/>
      <w:marLeft w:val="0"/>
      <w:marRight w:val="0"/>
      <w:marTop w:val="0"/>
      <w:marBottom w:val="0"/>
      <w:divBdr>
        <w:top w:val="none" w:sz="0" w:space="0" w:color="auto"/>
        <w:left w:val="none" w:sz="0" w:space="0" w:color="auto"/>
        <w:bottom w:val="none" w:sz="0" w:space="0" w:color="auto"/>
        <w:right w:val="none" w:sz="0" w:space="0" w:color="auto"/>
      </w:divBdr>
    </w:div>
    <w:div w:id="1247224691">
      <w:bodyDiv w:val="1"/>
      <w:marLeft w:val="0"/>
      <w:marRight w:val="0"/>
      <w:marTop w:val="0"/>
      <w:marBottom w:val="0"/>
      <w:divBdr>
        <w:top w:val="none" w:sz="0" w:space="0" w:color="auto"/>
        <w:left w:val="none" w:sz="0" w:space="0" w:color="auto"/>
        <w:bottom w:val="none" w:sz="0" w:space="0" w:color="auto"/>
        <w:right w:val="none" w:sz="0" w:space="0" w:color="auto"/>
      </w:divBdr>
    </w:div>
    <w:div w:id="1267925027">
      <w:bodyDiv w:val="1"/>
      <w:marLeft w:val="0"/>
      <w:marRight w:val="0"/>
      <w:marTop w:val="0"/>
      <w:marBottom w:val="0"/>
      <w:divBdr>
        <w:top w:val="none" w:sz="0" w:space="0" w:color="auto"/>
        <w:left w:val="none" w:sz="0" w:space="0" w:color="auto"/>
        <w:bottom w:val="none" w:sz="0" w:space="0" w:color="auto"/>
        <w:right w:val="none" w:sz="0" w:space="0" w:color="auto"/>
      </w:divBdr>
    </w:div>
    <w:div w:id="1342776236">
      <w:bodyDiv w:val="1"/>
      <w:marLeft w:val="0"/>
      <w:marRight w:val="0"/>
      <w:marTop w:val="0"/>
      <w:marBottom w:val="0"/>
      <w:divBdr>
        <w:top w:val="none" w:sz="0" w:space="0" w:color="auto"/>
        <w:left w:val="none" w:sz="0" w:space="0" w:color="auto"/>
        <w:bottom w:val="none" w:sz="0" w:space="0" w:color="auto"/>
        <w:right w:val="none" w:sz="0" w:space="0" w:color="auto"/>
      </w:divBdr>
    </w:div>
    <w:div w:id="1348870475">
      <w:bodyDiv w:val="1"/>
      <w:marLeft w:val="0"/>
      <w:marRight w:val="0"/>
      <w:marTop w:val="0"/>
      <w:marBottom w:val="0"/>
      <w:divBdr>
        <w:top w:val="none" w:sz="0" w:space="0" w:color="auto"/>
        <w:left w:val="none" w:sz="0" w:space="0" w:color="auto"/>
        <w:bottom w:val="none" w:sz="0" w:space="0" w:color="auto"/>
        <w:right w:val="none" w:sz="0" w:space="0" w:color="auto"/>
      </w:divBdr>
    </w:div>
    <w:div w:id="1361588969">
      <w:bodyDiv w:val="1"/>
      <w:marLeft w:val="0"/>
      <w:marRight w:val="0"/>
      <w:marTop w:val="0"/>
      <w:marBottom w:val="0"/>
      <w:divBdr>
        <w:top w:val="none" w:sz="0" w:space="0" w:color="auto"/>
        <w:left w:val="none" w:sz="0" w:space="0" w:color="auto"/>
        <w:bottom w:val="none" w:sz="0" w:space="0" w:color="auto"/>
        <w:right w:val="none" w:sz="0" w:space="0" w:color="auto"/>
      </w:divBdr>
    </w:div>
    <w:div w:id="1465198642">
      <w:bodyDiv w:val="1"/>
      <w:marLeft w:val="0"/>
      <w:marRight w:val="0"/>
      <w:marTop w:val="0"/>
      <w:marBottom w:val="0"/>
      <w:divBdr>
        <w:top w:val="none" w:sz="0" w:space="0" w:color="auto"/>
        <w:left w:val="none" w:sz="0" w:space="0" w:color="auto"/>
        <w:bottom w:val="none" w:sz="0" w:space="0" w:color="auto"/>
        <w:right w:val="none" w:sz="0" w:space="0" w:color="auto"/>
      </w:divBdr>
    </w:div>
    <w:div w:id="1549099033">
      <w:bodyDiv w:val="1"/>
      <w:marLeft w:val="0"/>
      <w:marRight w:val="0"/>
      <w:marTop w:val="0"/>
      <w:marBottom w:val="0"/>
      <w:divBdr>
        <w:top w:val="none" w:sz="0" w:space="0" w:color="auto"/>
        <w:left w:val="none" w:sz="0" w:space="0" w:color="auto"/>
        <w:bottom w:val="none" w:sz="0" w:space="0" w:color="auto"/>
        <w:right w:val="none" w:sz="0" w:space="0" w:color="auto"/>
      </w:divBdr>
    </w:div>
    <w:div w:id="1639413455">
      <w:bodyDiv w:val="1"/>
      <w:marLeft w:val="0"/>
      <w:marRight w:val="0"/>
      <w:marTop w:val="0"/>
      <w:marBottom w:val="0"/>
      <w:divBdr>
        <w:top w:val="none" w:sz="0" w:space="0" w:color="auto"/>
        <w:left w:val="none" w:sz="0" w:space="0" w:color="auto"/>
        <w:bottom w:val="none" w:sz="0" w:space="0" w:color="auto"/>
        <w:right w:val="none" w:sz="0" w:space="0" w:color="auto"/>
      </w:divBdr>
    </w:div>
    <w:div w:id="1656182609">
      <w:bodyDiv w:val="1"/>
      <w:marLeft w:val="0"/>
      <w:marRight w:val="0"/>
      <w:marTop w:val="0"/>
      <w:marBottom w:val="0"/>
      <w:divBdr>
        <w:top w:val="none" w:sz="0" w:space="0" w:color="auto"/>
        <w:left w:val="none" w:sz="0" w:space="0" w:color="auto"/>
        <w:bottom w:val="none" w:sz="0" w:space="0" w:color="auto"/>
        <w:right w:val="none" w:sz="0" w:space="0" w:color="auto"/>
      </w:divBdr>
    </w:div>
    <w:div w:id="1660034041">
      <w:bodyDiv w:val="1"/>
      <w:marLeft w:val="0"/>
      <w:marRight w:val="0"/>
      <w:marTop w:val="0"/>
      <w:marBottom w:val="0"/>
      <w:divBdr>
        <w:top w:val="none" w:sz="0" w:space="0" w:color="auto"/>
        <w:left w:val="none" w:sz="0" w:space="0" w:color="auto"/>
        <w:bottom w:val="none" w:sz="0" w:space="0" w:color="auto"/>
        <w:right w:val="none" w:sz="0" w:space="0" w:color="auto"/>
      </w:divBdr>
    </w:div>
    <w:div w:id="1717968460">
      <w:bodyDiv w:val="1"/>
      <w:marLeft w:val="0"/>
      <w:marRight w:val="0"/>
      <w:marTop w:val="0"/>
      <w:marBottom w:val="0"/>
      <w:divBdr>
        <w:top w:val="none" w:sz="0" w:space="0" w:color="auto"/>
        <w:left w:val="none" w:sz="0" w:space="0" w:color="auto"/>
        <w:bottom w:val="none" w:sz="0" w:space="0" w:color="auto"/>
        <w:right w:val="none" w:sz="0" w:space="0" w:color="auto"/>
      </w:divBdr>
    </w:div>
    <w:div w:id="1726876914">
      <w:bodyDiv w:val="1"/>
      <w:marLeft w:val="0"/>
      <w:marRight w:val="0"/>
      <w:marTop w:val="0"/>
      <w:marBottom w:val="0"/>
      <w:divBdr>
        <w:top w:val="none" w:sz="0" w:space="0" w:color="auto"/>
        <w:left w:val="none" w:sz="0" w:space="0" w:color="auto"/>
        <w:bottom w:val="none" w:sz="0" w:space="0" w:color="auto"/>
        <w:right w:val="none" w:sz="0" w:space="0" w:color="auto"/>
      </w:divBdr>
      <w:divsChild>
        <w:div w:id="1548371079">
          <w:marLeft w:val="0"/>
          <w:marRight w:val="0"/>
          <w:marTop w:val="0"/>
          <w:marBottom w:val="0"/>
          <w:divBdr>
            <w:top w:val="single" w:sz="2" w:space="0" w:color="D9D9E3"/>
            <w:left w:val="single" w:sz="2" w:space="0" w:color="D9D9E3"/>
            <w:bottom w:val="single" w:sz="2" w:space="0" w:color="D9D9E3"/>
            <w:right w:val="single" w:sz="2" w:space="0" w:color="D9D9E3"/>
          </w:divBdr>
          <w:divsChild>
            <w:div w:id="365521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158137">
                  <w:marLeft w:val="0"/>
                  <w:marRight w:val="0"/>
                  <w:marTop w:val="0"/>
                  <w:marBottom w:val="0"/>
                  <w:divBdr>
                    <w:top w:val="single" w:sz="2" w:space="0" w:color="D9D9E3"/>
                    <w:left w:val="single" w:sz="2" w:space="0" w:color="D9D9E3"/>
                    <w:bottom w:val="single" w:sz="2" w:space="0" w:color="D9D9E3"/>
                    <w:right w:val="single" w:sz="2" w:space="0" w:color="D9D9E3"/>
                  </w:divBdr>
                  <w:divsChild>
                    <w:div w:id="1611350340">
                      <w:marLeft w:val="0"/>
                      <w:marRight w:val="0"/>
                      <w:marTop w:val="0"/>
                      <w:marBottom w:val="0"/>
                      <w:divBdr>
                        <w:top w:val="single" w:sz="2" w:space="0" w:color="D9D9E3"/>
                        <w:left w:val="single" w:sz="2" w:space="0" w:color="D9D9E3"/>
                        <w:bottom w:val="single" w:sz="2" w:space="0" w:color="D9D9E3"/>
                        <w:right w:val="single" w:sz="2" w:space="0" w:color="D9D9E3"/>
                      </w:divBdr>
                      <w:divsChild>
                        <w:div w:id="100028484">
                          <w:marLeft w:val="0"/>
                          <w:marRight w:val="0"/>
                          <w:marTop w:val="0"/>
                          <w:marBottom w:val="0"/>
                          <w:divBdr>
                            <w:top w:val="single" w:sz="2" w:space="0" w:color="D9D9E3"/>
                            <w:left w:val="single" w:sz="2" w:space="0" w:color="D9D9E3"/>
                            <w:bottom w:val="single" w:sz="2" w:space="0" w:color="D9D9E3"/>
                            <w:right w:val="single" w:sz="2" w:space="0" w:color="D9D9E3"/>
                          </w:divBdr>
                          <w:divsChild>
                            <w:div w:id="1427308984">
                              <w:marLeft w:val="0"/>
                              <w:marRight w:val="0"/>
                              <w:marTop w:val="0"/>
                              <w:marBottom w:val="0"/>
                              <w:divBdr>
                                <w:top w:val="single" w:sz="2" w:space="0" w:color="D9D9E3"/>
                                <w:left w:val="single" w:sz="2" w:space="0" w:color="D9D9E3"/>
                                <w:bottom w:val="single" w:sz="2" w:space="0" w:color="D9D9E3"/>
                                <w:right w:val="single" w:sz="2" w:space="0" w:color="D9D9E3"/>
                              </w:divBdr>
                              <w:divsChild>
                                <w:div w:id="167909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2040678">
                              <w:marLeft w:val="0"/>
                              <w:marRight w:val="0"/>
                              <w:marTop w:val="0"/>
                              <w:marBottom w:val="0"/>
                              <w:divBdr>
                                <w:top w:val="single" w:sz="2" w:space="0" w:color="D9D9E3"/>
                                <w:left w:val="single" w:sz="2" w:space="0" w:color="D9D9E3"/>
                                <w:bottom w:val="single" w:sz="2" w:space="0" w:color="D9D9E3"/>
                                <w:right w:val="single" w:sz="2" w:space="0" w:color="D9D9E3"/>
                              </w:divBdr>
                              <w:divsChild>
                                <w:div w:id="1424106359">
                                  <w:marLeft w:val="0"/>
                                  <w:marRight w:val="0"/>
                                  <w:marTop w:val="0"/>
                                  <w:marBottom w:val="0"/>
                                  <w:divBdr>
                                    <w:top w:val="single" w:sz="2" w:space="0" w:color="D9D9E3"/>
                                    <w:left w:val="single" w:sz="2" w:space="0" w:color="D9D9E3"/>
                                    <w:bottom w:val="single" w:sz="2" w:space="0" w:color="D9D9E3"/>
                                    <w:right w:val="single" w:sz="2" w:space="0" w:color="D9D9E3"/>
                                  </w:divBdr>
                                  <w:divsChild>
                                    <w:div w:id="749500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31297096">
      <w:bodyDiv w:val="1"/>
      <w:marLeft w:val="0"/>
      <w:marRight w:val="0"/>
      <w:marTop w:val="0"/>
      <w:marBottom w:val="0"/>
      <w:divBdr>
        <w:top w:val="none" w:sz="0" w:space="0" w:color="auto"/>
        <w:left w:val="none" w:sz="0" w:space="0" w:color="auto"/>
        <w:bottom w:val="none" w:sz="0" w:space="0" w:color="auto"/>
        <w:right w:val="none" w:sz="0" w:space="0" w:color="auto"/>
      </w:divBdr>
    </w:div>
    <w:div w:id="1812479503">
      <w:bodyDiv w:val="1"/>
      <w:marLeft w:val="0"/>
      <w:marRight w:val="0"/>
      <w:marTop w:val="0"/>
      <w:marBottom w:val="0"/>
      <w:divBdr>
        <w:top w:val="none" w:sz="0" w:space="0" w:color="auto"/>
        <w:left w:val="none" w:sz="0" w:space="0" w:color="auto"/>
        <w:bottom w:val="none" w:sz="0" w:space="0" w:color="auto"/>
        <w:right w:val="none" w:sz="0" w:space="0" w:color="auto"/>
      </w:divBdr>
    </w:div>
    <w:div w:id="1855219975">
      <w:bodyDiv w:val="1"/>
      <w:marLeft w:val="0"/>
      <w:marRight w:val="0"/>
      <w:marTop w:val="0"/>
      <w:marBottom w:val="0"/>
      <w:divBdr>
        <w:top w:val="none" w:sz="0" w:space="0" w:color="auto"/>
        <w:left w:val="none" w:sz="0" w:space="0" w:color="auto"/>
        <w:bottom w:val="none" w:sz="0" w:space="0" w:color="auto"/>
        <w:right w:val="none" w:sz="0" w:space="0" w:color="auto"/>
      </w:divBdr>
    </w:div>
    <w:div w:id="1879269537">
      <w:bodyDiv w:val="1"/>
      <w:marLeft w:val="0"/>
      <w:marRight w:val="0"/>
      <w:marTop w:val="0"/>
      <w:marBottom w:val="0"/>
      <w:divBdr>
        <w:top w:val="none" w:sz="0" w:space="0" w:color="auto"/>
        <w:left w:val="none" w:sz="0" w:space="0" w:color="auto"/>
        <w:bottom w:val="none" w:sz="0" w:space="0" w:color="auto"/>
        <w:right w:val="none" w:sz="0" w:space="0" w:color="auto"/>
      </w:divBdr>
    </w:div>
    <w:div w:id="1936935873">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69498817">
      <w:bodyDiv w:val="1"/>
      <w:marLeft w:val="0"/>
      <w:marRight w:val="0"/>
      <w:marTop w:val="0"/>
      <w:marBottom w:val="0"/>
      <w:divBdr>
        <w:top w:val="none" w:sz="0" w:space="0" w:color="auto"/>
        <w:left w:val="none" w:sz="0" w:space="0" w:color="auto"/>
        <w:bottom w:val="none" w:sz="0" w:space="0" w:color="auto"/>
        <w:right w:val="none" w:sz="0" w:space="0" w:color="auto"/>
      </w:divBdr>
    </w:div>
    <w:div w:id="2076122353">
      <w:bodyDiv w:val="1"/>
      <w:marLeft w:val="0"/>
      <w:marRight w:val="0"/>
      <w:marTop w:val="0"/>
      <w:marBottom w:val="0"/>
      <w:divBdr>
        <w:top w:val="none" w:sz="0" w:space="0" w:color="auto"/>
        <w:left w:val="none" w:sz="0" w:space="0" w:color="auto"/>
        <w:bottom w:val="none" w:sz="0" w:space="0" w:color="auto"/>
        <w:right w:val="none" w:sz="0" w:space="0" w:color="auto"/>
      </w:divBdr>
    </w:div>
    <w:div w:id="210253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3391</Words>
  <Characters>19330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HP hp</cp:lastModifiedBy>
  <cp:revision>4</cp:revision>
  <dcterms:created xsi:type="dcterms:W3CDTF">2023-12-21T12:58:00Z</dcterms:created>
  <dcterms:modified xsi:type="dcterms:W3CDTF">2023-12-21T13:15:00Z</dcterms:modified>
</cp:coreProperties>
</file>